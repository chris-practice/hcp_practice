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A58" w:rsidRPr="00344574" w:rsidRDefault="00170395">
      <w:pPr>
        <w:rPr>
          <w:rFonts w:ascii="Verdana" w:hAnsi="Verdana" w:cs="HelveticaNeue"/>
          <w:color w:val="1155CD"/>
          <w:sz w:val="18"/>
          <w:szCs w:val="18"/>
        </w:rPr>
      </w:pPr>
      <w:r w:rsidRPr="00344574">
        <w:rPr>
          <w:rFonts w:ascii="Verdana" w:hAnsi="Verdana" w:cs="HelveticaNeue-Bold"/>
          <w:b/>
          <w:bCs/>
          <w:color w:val="333333"/>
          <w:sz w:val="20"/>
          <w:szCs w:val="20"/>
        </w:rPr>
        <w:t xml:space="preserve">Overriding CSS from modules and themes </w:t>
      </w:r>
      <w:hyperlink r:id="rId6" w:history="1">
        <w:r w:rsidRPr="00344574">
          <w:rPr>
            <w:rStyle w:val="Hyperlink"/>
            <w:rFonts w:ascii="Verdana" w:hAnsi="Verdana" w:cs="HelveticaNeue"/>
            <w:sz w:val="18"/>
            <w:szCs w:val="18"/>
          </w:rPr>
          <w:t>https://drupal.org/node/263967</w:t>
        </w:r>
      </w:hyperlink>
    </w:p>
    <w:p w:rsidR="00170395" w:rsidRPr="00344574" w:rsidRDefault="00170395">
      <w:pPr>
        <w:rPr>
          <w:rFonts w:ascii="Verdana" w:hAnsi="Verdana" w:cs="HelveticaNeue"/>
          <w:color w:val="1155CD"/>
          <w:sz w:val="18"/>
          <w:szCs w:val="18"/>
        </w:rPr>
      </w:pPr>
      <w:r w:rsidRPr="00344574">
        <w:rPr>
          <w:rFonts w:ascii="Verdana" w:hAnsi="Verdana" w:cs="HelveticaNeue-Bold"/>
          <w:b/>
          <w:bCs/>
          <w:color w:val="333333"/>
          <w:sz w:val="20"/>
          <w:szCs w:val="20"/>
        </w:rPr>
        <w:t xml:space="preserve">Adding style sheets </w:t>
      </w:r>
      <w:hyperlink r:id="rId7" w:history="1">
        <w:r w:rsidRPr="00344574">
          <w:rPr>
            <w:rStyle w:val="Hyperlink"/>
            <w:rFonts w:ascii="Verdana" w:hAnsi="Verdana" w:cs="HelveticaNeue"/>
            <w:sz w:val="18"/>
            <w:szCs w:val="18"/>
          </w:rPr>
          <w:t>https://drupal.org/node/171209</w:t>
        </w:r>
      </w:hyperlink>
    </w:p>
    <w:p w:rsidR="00170395" w:rsidRPr="00344574" w:rsidRDefault="00170395">
      <w:pPr>
        <w:rPr>
          <w:rFonts w:ascii="Verdana" w:hAnsi="Verdana" w:cs="HelveticaNeue"/>
          <w:color w:val="1155CD"/>
          <w:sz w:val="18"/>
          <w:szCs w:val="18"/>
        </w:rPr>
      </w:pPr>
      <w:r w:rsidRPr="00344574">
        <w:rPr>
          <w:rFonts w:ascii="Verdana" w:hAnsi="Verdana" w:cs="HelveticaNeue-Bold"/>
          <w:b/>
          <w:bCs/>
          <w:color w:val="333333"/>
          <w:sz w:val="20"/>
          <w:szCs w:val="20"/>
        </w:rPr>
        <w:t xml:space="preserve">Adding styles through API functions </w:t>
      </w:r>
      <w:hyperlink r:id="rId8" w:history="1">
        <w:r w:rsidRPr="00344574">
          <w:rPr>
            <w:rStyle w:val="Hyperlink"/>
            <w:rFonts w:ascii="Verdana" w:hAnsi="Verdana" w:cs="HelveticaNeue"/>
            <w:sz w:val="18"/>
            <w:szCs w:val="18"/>
          </w:rPr>
          <w:t>https://drupal.org/node/225868</w:t>
        </w:r>
      </w:hyperlink>
    </w:p>
    <w:p w:rsidR="00170395" w:rsidRPr="00344574" w:rsidRDefault="00170395">
      <w:pPr>
        <w:rPr>
          <w:rFonts w:ascii="Verdana" w:hAnsi="Verdana"/>
        </w:rPr>
      </w:pPr>
    </w:p>
    <w:p w:rsidR="00017C2B" w:rsidRPr="00017C2B" w:rsidRDefault="00017C2B" w:rsidP="00017C2B">
      <w:pPr>
        <w:shd w:val="clear" w:color="auto" w:fill="FFFFFF"/>
        <w:spacing w:after="48" w:line="332" w:lineRule="atLeast"/>
        <w:textAlignment w:val="baseline"/>
        <w:outlineLvl w:val="0"/>
        <w:rPr>
          <w:rFonts w:ascii="Ubuntu" w:eastAsia="Times New Roman" w:hAnsi="Ubuntu" w:cs="Times New Roman"/>
          <w:color w:val="064771"/>
          <w:kern w:val="36"/>
          <w:sz w:val="60"/>
          <w:szCs w:val="60"/>
        </w:rPr>
      </w:pPr>
      <w:r w:rsidRPr="00017C2B">
        <w:rPr>
          <w:rFonts w:ascii="Ubuntu" w:eastAsia="Times New Roman" w:hAnsi="Ubuntu" w:cs="Times New Roman"/>
          <w:color w:val="064771"/>
          <w:kern w:val="36"/>
          <w:sz w:val="60"/>
          <w:szCs w:val="60"/>
        </w:rPr>
        <w:t>CSS overview</w:t>
      </w:r>
    </w:p>
    <w:p w:rsidR="00344574" w:rsidRDefault="00344574">
      <w:pPr>
        <w:rPr>
          <w:rFonts w:ascii="Verdana" w:hAnsi="Verdana"/>
        </w:rPr>
      </w:pP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Most modern web pages use external style sheets to control the presentation of a page. In a traditional static HTML page, a pointer to a style sheet must be manually placed within the HTML code (usually within the page header).</w:t>
      </w: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Here's an example:</w:t>
      </w:r>
    </w:p>
    <w:p w:rsidR="00587F2F" w:rsidRDefault="00587F2F" w:rsidP="00587F2F">
      <w:pPr>
        <w:pStyle w:val="NormalWeb"/>
        <w:shd w:val="clear" w:color="auto" w:fill="FFFFFF"/>
        <w:spacing w:before="0" w:beforeAutospacing="0" w:after="0" w:afterAutospacing="0"/>
        <w:textAlignment w:val="baseline"/>
        <w:rPr>
          <w:rFonts w:ascii="Ubuntu" w:hAnsi="Ubuntu"/>
          <w:color w:val="222222"/>
        </w:rPr>
      </w:pPr>
      <w:r>
        <w:rPr>
          <w:rStyle w:val="token"/>
          <w:rFonts w:ascii="inherit" w:eastAsiaTheme="majorEastAsia" w:hAnsi="inherit" w:cs="Consolas"/>
          <w:color w:val="555555"/>
          <w:sz w:val="22"/>
          <w:szCs w:val="22"/>
          <w:bdr w:val="none" w:sz="0" w:space="0" w:color="auto" w:frame="1"/>
          <w:shd w:val="clear" w:color="auto" w:fill="F7F7F7"/>
        </w:rPr>
        <w:t>&lt;</w:t>
      </w:r>
      <w:r>
        <w:rPr>
          <w:rStyle w:val="token"/>
          <w:rFonts w:ascii="inherit" w:eastAsiaTheme="majorEastAsia" w:hAnsi="inherit" w:cs="Consolas"/>
          <w:color w:val="9E5C00"/>
          <w:sz w:val="22"/>
          <w:szCs w:val="22"/>
          <w:bdr w:val="none" w:sz="0" w:space="0" w:color="auto" w:frame="1"/>
          <w:shd w:val="clear" w:color="auto" w:fill="F7F7F7"/>
        </w:rPr>
        <w:t xml:space="preserve">link </w:t>
      </w:r>
      <w:proofErr w:type="spellStart"/>
      <w:r>
        <w:rPr>
          <w:rStyle w:val="token"/>
          <w:rFonts w:ascii="inherit" w:eastAsiaTheme="majorEastAsia" w:hAnsi="inherit" w:cs="Consolas"/>
          <w:color w:val="308217"/>
          <w:sz w:val="22"/>
          <w:szCs w:val="22"/>
          <w:bdr w:val="none" w:sz="0" w:space="0" w:color="auto" w:frame="1"/>
          <w:shd w:val="clear" w:color="auto" w:fill="F7F7F7"/>
        </w:rPr>
        <w:t>rel</w:t>
      </w:r>
      <w:proofErr w:type="spellEnd"/>
      <w:r>
        <w:rPr>
          <w:rStyle w:val="token"/>
          <w:rFonts w:ascii="inherit" w:eastAsiaTheme="majorEastAsia" w:hAnsi="inherit" w:cs="Consolas"/>
          <w:color w:val="555555"/>
          <w:sz w:val="22"/>
          <w:szCs w:val="22"/>
          <w:bdr w:val="none" w:sz="0" w:space="0" w:color="auto" w:frame="1"/>
          <w:shd w:val="clear" w:color="auto" w:fill="F7F7F7"/>
        </w:rPr>
        <w:t>="</w:t>
      </w:r>
      <w:proofErr w:type="spellStart"/>
      <w:r>
        <w:rPr>
          <w:rStyle w:val="token"/>
          <w:rFonts w:ascii="inherit" w:eastAsiaTheme="majorEastAsia" w:hAnsi="inherit" w:cs="Consolas"/>
          <w:color w:val="0678BE"/>
          <w:sz w:val="22"/>
          <w:szCs w:val="22"/>
          <w:bdr w:val="none" w:sz="0" w:space="0" w:color="auto" w:frame="1"/>
          <w:shd w:val="clear" w:color="auto" w:fill="F7F7F7"/>
        </w:rPr>
        <w:t>stylesheet</w:t>
      </w:r>
      <w:proofErr w:type="spellEnd"/>
      <w:r>
        <w:rPr>
          <w:rStyle w:val="token"/>
          <w:rFonts w:ascii="inherit" w:eastAsiaTheme="majorEastAsia" w:hAnsi="inherit" w:cs="Consolas"/>
          <w:color w:val="555555"/>
          <w:sz w:val="22"/>
          <w:szCs w:val="22"/>
          <w:bdr w:val="none" w:sz="0" w:space="0" w:color="auto" w:frame="1"/>
          <w:shd w:val="clear" w:color="auto" w:fill="F7F7F7"/>
        </w:rPr>
        <w:t>"</w:t>
      </w:r>
      <w:r>
        <w:rPr>
          <w:rStyle w:val="token"/>
          <w:rFonts w:ascii="inherit" w:eastAsiaTheme="majorEastAsia" w:hAnsi="inherit" w:cs="Consolas"/>
          <w:color w:val="9E5C00"/>
          <w:sz w:val="22"/>
          <w:szCs w:val="22"/>
          <w:bdr w:val="none" w:sz="0" w:space="0" w:color="auto" w:frame="1"/>
          <w:shd w:val="clear" w:color="auto" w:fill="F7F7F7"/>
        </w:rPr>
        <w:t xml:space="preserve"> </w:t>
      </w:r>
      <w:r>
        <w:rPr>
          <w:rStyle w:val="token"/>
          <w:rFonts w:ascii="inherit" w:eastAsiaTheme="majorEastAsia" w:hAnsi="inherit" w:cs="Consolas"/>
          <w:color w:val="308217"/>
          <w:sz w:val="22"/>
          <w:szCs w:val="22"/>
          <w:bdr w:val="none" w:sz="0" w:space="0" w:color="auto" w:frame="1"/>
          <w:shd w:val="clear" w:color="auto" w:fill="F7F7F7"/>
        </w:rPr>
        <w:t>type</w:t>
      </w:r>
      <w:r>
        <w:rPr>
          <w:rStyle w:val="token"/>
          <w:rFonts w:ascii="inherit" w:eastAsiaTheme="majorEastAsia" w:hAnsi="inherit" w:cs="Consolas"/>
          <w:color w:val="555555"/>
          <w:sz w:val="22"/>
          <w:szCs w:val="22"/>
          <w:bdr w:val="none" w:sz="0" w:space="0" w:color="auto" w:frame="1"/>
          <w:shd w:val="clear" w:color="auto" w:fill="F7F7F7"/>
        </w:rPr>
        <w:t>="</w:t>
      </w:r>
      <w:r>
        <w:rPr>
          <w:rStyle w:val="token"/>
          <w:rFonts w:ascii="inherit" w:eastAsiaTheme="majorEastAsia" w:hAnsi="inherit" w:cs="Consolas"/>
          <w:color w:val="0678BE"/>
          <w:sz w:val="22"/>
          <w:szCs w:val="22"/>
          <w:bdr w:val="none" w:sz="0" w:space="0" w:color="auto" w:frame="1"/>
          <w:shd w:val="clear" w:color="auto" w:fill="F7F7F7"/>
        </w:rPr>
        <w:t>text/</w:t>
      </w:r>
      <w:proofErr w:type="spellStart"/>
      <w:r>
        <w:rPr>
          <w:rStyle w:val="token"/>
          <w:rFonts w:ascii="inherit" w:eastAsiaTheme="majorEastAsia" w:hAnsi="inherit" w:cs="Consolas"/>
          <w:color w:val="0678BE"/>
          <w:sz w:val="22"/>
          <w:szCs w:val="22"/>
          <w:bdr w:val="none" w:sz="0" w:space="0" w:color="auto" w:frame="1"/>
          <w:shd w:val="clear" w:color="auto" w:fill="F7F7F7"/>
        </w:rPr>
        <w:t>css</w:t>
      </w:r>
      <w:proofErr w:type="spellEnd"/>
      <w:r>
        <w:rPr>
          <w:rStyle w:val="token"/>
          <w:rFonts w:ascii="inherit" w:eastAsiaTheme="majorEastAsia" w:hAnsi="inherit" w:cs="Consolas"/>
          <w:color w:val="555555"/>
          <w:sz w:val="22"/>
          <w:szCs w:val="22"/>
          <w:bdr w:val="none" w:sz="0" w:space="0" w:color="auto" w:frame="1"/>
          <w:shd w:val="clear" w:color="auto" w:fill="F7F7F7"/>
        </w:rPr>
        <w:t>"</w:t>
      </w:r>
      <w:r>
        <w:rPr>
          <w:rStyle w:val="token"/>
          <w:rFonts w:ascii="inherit" w:eastAsiaTheme="majorEastAsia" w:hAnsi="inherit" w:cs="Consolas"/>
          <w:color w:val="9E5C00"/>
          <w:sz w:val="22"/>
          <w:szCs w:val="22"/>
          <w:bdr w:val="none" w:sz="0" w:space="0" w:color="auto" w:frame="1"/>
          <w:shd w:val="clear" w:color="auto" w:fill="F7F7F7"/>
        </w:rPr>
        <w:t xml:space="preserve"> </w:t>
      </w:r>
      <w:proofErr w:type="spellStart"/>
      <w:r>
        <w:rPr>
          <w:rStyle w:val="token"/>
          <w:rFonts w:ascii="inherit" w:eastAsiaTheme="majorEastAsia" w:hAnsi="inherit" w:cs="Consolas"/>
          <w:color w:val="308217"/>
          <w:sz w:val="22"/>
          <w:szCs w:val="22"/>
          <w:bdr w:val="none" w:sz="0" w:space="0" w:color="auto" w:frame="1"/>
          <w:shd w:val="clear" w:color="auto" w:fill="F7F7F7"/>
        </w:rPr>
        <w:t>href</w:t>
      </w:r>
      <w:proofErr w:type="spellEnd"/>
      <w:r>
        <w:rPr>
          <w:rStyle w:val="token"/>
          <w:rFonts w:ascii="inherit" w:eastAsiaTheme="majorEastAsia" w:hAnsi="inherit" w:cs="Consolas"/>
          <w:color w:val="555555"/>
          <w:sz w:val="22"/>
          <w:szCs w:val="22"/>
          <w:bdr w:val="none" w:sz="0" w:space="0" w:color="auto" w:frame="1"/>
          <w:shd w:val="clear" w:color="auto" w:fill="F7F7F7"/>
        </w:rPr>
        <w:t>="</w:t>
      </w:r>
      <w:r>
        <w:rPr>
          <w:rStyle w:val="token"/>
          <w:rFonts w:ascii="inherit" w:eastAsiaTheme="majorEastAsia" w:hAnsi="inherit" w:cs="Consolas"/>
          <w:color w:val="0678BE"/>
          <w:sz w:val="22"/>
          <w:szCs w:val="22"/>
          <w:bdr w:val="none" w:sz="0" w:space="0" w:color="auto" w:frame="1"/>
          <w:shd w:val="clear" w:color="auto" w:fill="F7F7F7"/>
        </w:rPr>
        <w:t>/mytheme.css</w:t>
      </w:r>
      <w:r>
        <w:rPr>
          <w:rStyle w:val="token"/>
          <w:rFonts w:ascii="inherit" w:eastAsiaTheme="majorEastAsia" w:hAnsi="inherit" w:cs="Consolas"/>
          <w:color w:val="555555"/>
          <w:sz w:val="22"/>
          <w:szCs w:val="22"/>
          <w:bdr w:val="none" w:sz="0" w:space="0" w:color="auto" w:frame="1"/>
          <w:shd w:val="clear" w:color="auto" w:fill="F7F7F7"/>
        </w:rPr>
        <w:t>"</w:t>
      </w:r>
      <w:r>
        <w:rPr>
          <w:rStyle w:val="token"/>
          <w:rFonts w:ascii="inherit" w:eastAsiaTheme="majorEastAsia" w:hAnsi="inherit" w:cs="Consolas"/>
          <w:color w:val="9E5C00"/>
          <w:sz w:val="22"/>
          <w:szCs w:val="22"/>
          <w:bdr w:val="none" w:sz="0" w:space="0" w:color="auto" w:frame="1"/>
          <w:shd w:val="clear" w:color="auto" w:fill="F7F7F7"/>
        </w:rPr>
        <w:t xml:space="preserve"> </w:t>
      </w:r>
      <w:r>
        <w:rPr>
          <w:rStyle w:val="token"/>
          <w:rFonts w:ascii="inherit" w:eastAsiaTheme="majorEastAsia" w:hAnsi="inherit" w:cs="Consolas"/>
          <w:color w:val="555555"/>
          <w:sz w:val="22"/>
          <w:szCs w:val="22"/>
          <w:bdr w:val="none" w:sz="0" w:space="0" w:color="auto" w:frame="1"/>
          <w:shd w:val="clear" w:color="auto" w:fill="F7F7F7"/>
        </w:rPr>
        <w:t>/&gt;</w:t>
      </w: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This code simply tells the browser where to find one of the style sheets (mytheme.css) that control the appearance of the page.</w:t>
      </w: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To the browser, a page from a Drupal site might look exactly the same: the HTML header has the same kind of pointers to external style sheets. The key difference is that behind the scene, those pointers are added to the HTML automatically. Some styles might come from the theme itself and others might be supplied by various Drupal modules (to provide default styling for the module output).</w:t>
      </w:r>
    </w:p>
    <w:p w:rsidR="00587F2F" w:rsidRDefault="00587F2F" w:rsidP="00587F2F">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 xml:space="preserve">Adding </w:t>
      </w:r>
      <w:proofErr w:type="spellStart"/>
      <w:r>
        <w:rPr>
          <w:rFonts w:ascii="Ubuntu" w:hAnsi="Ubuntu"/>
          <w:b w:val="0"/>
          <w:bCs w:val="0"/>
          <w:color w:val="064771"/>
          <w:sz w:val="48"/>
          <w:szCs w:val="48"/>
        </w:rPr>
        <w:t>stylesheets</w:t>
      </w:r>
      <w:proofErr w:type="spellEnd"/>
      <w:r>
        <w:rPr>
          <w:rFonts w:ascii="Ubuntu" w:hAnsi="Ubuntu"/>
          <w:b w:val="0"/>
          <w:bCs w:val="0"/>
          <w:color w:val="064771"/>
          <w:sz w:val="48"/>
          <w:szCs w:val="48"/>
        </w:rPr>
        <w:t xml:space="preserve"> in Drupal</w:t>
      </w: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You can add new style sheets to a theme or module, and you can override a default style sheet from Drupal core, contributed modules, or even another theme. There are two main ways to do this.</w:t>
      </w: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You can include the </w:t>
      </w:r>
      <w:proofErr w:type="spellStart"/>
      <w:r>
        <w:rPr>
          <w:rFonts w:ascii="Ubuntu" w:hAnsi="Ubuntu"/>
          <w:color w:val="222222"/>
        </w:rPr>
        <w:t>stylesheet</w:t>
      </w:r>
      <w:proofErr w:type="spellEnd"/>
      <w:r>
        <w:rPr>
          <w:rFonts w:ascii="Ubuntu" w:hAnsi="Ubuntu"/>
          <w:color w:val="222222"/>
        </w:rPr>
        <w:t xml:space="preserve"> using the .info file of a theme or module. This only works when the CSS file is bundled as part of that theme or module. It will cause the </w:t>
      </w:r>
      <w:proofErr w:type="spellStart"/>
      <w:r>
        <w:rPr>
          <w:rFonts w:ascii="Ubuntu" w:hAnsi="Ubuntu"/>
          <w:color w:val="222222"/>
        </w:rPr>
        <w:t>stylesheet</w:t>
      </w:r>
      <w:proofErr w:type="spellEnd"/>
      <w:r>
        <w:rPr>
          <w:rFonts w:ascii="Ubuntu" w:hAnsi="Ubuntu"/>
          <w:color w:val="222222"/>
        </w:rPr>
        <w:t xml:space="preserve"> to be included on every page. Here is an example (from the Zen theme):</w:t>
      </w:r>
    </w:p>
    <w:p w:rsidR="00587F2F" w:rsidRDefault="00587F2F" w:rsidP="00587F2F">
      <w:pPr>
        <w:pStyle w:val="HTMLPreformatted"/>
        <w:shd w:val="clear" w:color="auto" w:fill="F7F7F7"/>
        <w:textAlignment w:val="baseline"/>
        <w:rPr>
          <w:rFonts w:ascii="Consolas" w:hAnsi="Consolas" w:cs="Consolas"/>
          <w:color w:val="4E4E4E"/>
          <w:sz w:val="24"/>
          <w:szCs w:val="24"/>
        </w:rPr>
      </w:pPr>
      <w:proofErr w:type="spellStart"/>
      <w:proofErr w:type="gramStart"/>
      <w:r>
        <w:rPr>
          <w:rStyle w:val="HTMLCode"/>
          <w:rFonts w:ascii="Consolas" w:hAnsi="Consolas" w:cs="Consolas"/>
          <w:color w:val="4E4E4E"/>
          <w:sz w:val="22"/>
          <w:szCs w:val="22"/>
          <w:bdr w:val="none" w:sz="0" w:space="0" w:color="auto" w:frame="1"/>
        </w:rPr>
        <w:t>stylesheets</w:t>
      </w:r>
      <w:proofErr w:type="spellEnd"/>
      <w:r>
        <w:rPr>
          <w:rStyle w:val="token"/>
          <w:rFonts w:ascii="inherit" w:eastAsiaTheme="majorEastAsia"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all</w:t>
      </w:r>
      <w:r>
        <w:rPr>
          <w:rStyle w:val="token"/>
          <w:rFonts w:ascii="inherit" w:eastAsiaTheme="majorEastAsia"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eastAsiaTheme="majorEastAsia"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system</w:t>
      </w:r>
      <w:r>
        <w:rPr>
          <w:rStyle w:val="token"/>
          <w:rFonts w:ascii="inherit" w:eastAsiaTheme="majorEastAsia"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base</w:t>
      </w:r>
      <w:r>
        <w:rPr>
          <w:rStyle w:val="token"/>
          <w:rFonts w:ascii="inherit" w:eastAsiaTheme="majorEastAsia"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css</w:t>
      </w: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Alternatively, you can inject CSS using the </w:t>
      </w:r>
      <w:proofErr w:type="spellStart"/>
      <w:r>
        <w:rPr>
          <w:rFonts w:ascii="Ubuntu" w:hAnsi="Ubuntu"/>
          <w:color w:val="222222"/>
        </w:rPr>
        <w:t>drupal_add_</w:t>
      </w:r>
      <w:proofErr w:type="gramStart"/>
      <w:r>
        <w:rPr>
          <w:rFonts w:ascii="Ubuntu" w:hAnsi="Ubuntu"/>
          <w:color w:val="222222"/>
        </w:rPr>
        <w:t>css</w:t>
      </w:r>
      <w:proofErr w:type="spellEnd"/>
      <w:r>
        <w:rPr>
          <w:rFonts w:ascii="Ubuntu" w:hAnsi="Ubuntu"/>
          <w:color w:val="222222"/>
        </w:rPr>
        <w:t>(</w:t>
      </w:r>
      <w:proofErr w:type="gramEnd"/>
      <w:r>
        <w:rPr>
          <w:rFonts w:ascii="Ubuntu" w:hAnsi="Ubuntu"/>
          <w:color w:val="222222"/>
        </w:rPr>
        <w:t xml:space="preserve">) function, which will allow you to limit the pages where CSS appears, or to use an external </w:t>
      </w:r>
      <w:proofErr w:type="spellStart"/>
      <w:r>
        <w:rPr>
          <w:rFonts w:ascii="Ubuntu" w:hAnsi="Ubuntu"/>
          <w:color w:val="222222"/>
        </w:rPr>
        <w:t>stylesheet</w:t>
      </w:r>
      <w:proofErr w:type="spellEnd"/>
      <w:r>
        <w:rPr>
          <w:rFonts w:ascii="Ubuntu" w:hAnsi="Ubuntu"/>
          <w:color w:val="222222"/>
        </w:rPr>
        <w:t xml:space="preserve"> (for instance, one hosted on a CDN). To do this, call it from an appropriate function in a .module file or in your theme's </w:t>
      </w:r>
      <w:proofErr w:type="spellStart"/>
      <w:r>
        <w:rPr>
          <w:rFonts w:ascii="Ubuntu" w:hAnsi="Ubuntu"/>
          <w:color w:val="222222"/>
        </w:rPr>
        <w:t>template.php</w:t>
      </w:r>
      <w:proofErr w:type="spellEnd"/>
      <w:r>
        <w:rPr>
          <w:rFonts w:ascii="Ubuntu" w:hAnsi="Ubuntu"/>
          <w:color w:val="222222"/>
        </w:rPr>
        <w:t xml:space="preserve"> file.</w:t>
      </w: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Here is an example that adds a </w:t>
      </w:r>
      <w:proofErr w:type="spellStart"/>
      <w:r>
        <w:rPr>
          <w:rFonts w:ascii="Ubuntu" w:hAnsi="Ubuntu"/>
          <w:color w:val="222222"/>
        </w:rPr>
        <w:t>google</w:t>
      </w:r>
      <w:proofErr w:type="spellEnd"/>
      <w:r>
        <w:rPr>
          <w:rFonts w:ascii="Ubuntu" w:hAnsi="Ubuntu"/>
          <w:color w:val="222222"/>
        </w:rPr>
        <w:t xml:space="preserve"> font:</w:t>
      </w:r>
    </w:p>
    <w:p w:rsidR="00587F2F" w:rsidRDefault="00587F2F" w:rsidP="00587F2F">
      <w:pPr>
        <w:pStyle w:val="HTMLPreformatted"/>
        <w:shd w:val="clear" w:color="auto" w:fill="FFFFFF"/>
        <w:textAlignment w:val="baseline"/>
        <w:rPr>
          <w:rFonts w:ascii="Consolas" w:hAnsi="Consolas" w:cs="Consolas"/>
          <w:color w:val="222222"/>
          <w:sz w:val="24"/>
          <w:szCs w:val="24"/>
        </w:rPr>
      </w:pPr>
    </w:p>
    <w:p w:rsidR="00587F2F" w:rsidRDefault="00587F2F" w:rsidP="00587F2F">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eastAsiaTheme="majorEastAsia" w:hAnsi="inherit" w:cs="Consolas"/>
          <w:color w:val="53738D"/>
          <w:sz w:val="22"/>
          <w:szCs w:val="22"/>
          <w:bdr w:val="none" w:sz="0" w:space="0" w:color="auto" w:frame="1"/>
        </w:rPr>
        <w:t>function</w:t>
      </w:r>
      <w:proofErr w:type="gramEnd"/>
      <w:r>
        <w:rPr>
          <w:rStyle w:val="HTMLCode"/>
          <w:rFonts w:ascii="Consolas" w:hAnsi="Consolas" w:cs="Consolas"/>
          <w:color w:val="4E4E4E"/>
          <w:sz w:val="22"/>
          <w:szCs w:val="22"/>
          <w:bdr w:val="none" w:sz="0" w:space="0" w:color="auto" w:frame="1"/>
        </w:rPr>
        <w:t xml:space="preserve"> </w:t>
      </w:r>
      <w:proofErr w:type="spellStart"/>
      <w:r>
        <w:rPr>
          <w:rStyle w:val="token"/>
          <w:rFonts w:ascii="inherit" w:eastAsiaTheme="majorEastAsia" w:hAnsi="inherit" w:cs="Consolas"/>
          <w:color w:val="064771"/>
          <w:sz w:val="22"/>
          <w:szCs w:val="22"/>
          <w:bdr w:val="none" w:sz="0" w:space="0" w:color="auto" w:frame="1"/>
        </w:rPr>
        <w:t>mytheme_preprocess_html</w:t>
      </w:r>
      <w:proofErr w:type="spellEnd"/>
      <w:r>
        <w:rPr>
          <w:rStyle w:val="token"/>
          <w:rFonts w:ascii="inherit" w:eastAsiaTheme="majorEastAsia" w:hAnsi="inherit" w:cs="Consolas"/>
          <w:color w:val="555555"/>
          <w:sz w:val="22"/>
          <w:szCs w:val="22"/>
          <w:bdr w:val="none" w:sz="0" w:space="0" w:color="auto" w:frame="1"/>
        </w:rPr>
        <w:t>(&amp;</w:t>
      </w:r>
      <w:r>
        <w:rPr>
          <w:rStyle w:val="token"/>
          <w:rFonts w:ascii="inherit" w:eastAsiaTheme="majorEastAsia" w:hAnsi="inherit" w:cs="Consolas"/>
          <w:color w:val="0678BE"/>
          <w:sz w:val="22"/>
          <w:szCs w:val="22"/>
          <w:bdr w:val="none" w:sz="0" w:space="0" w:color="auto" w:frame="1"/>
        </w:rPr>
        <w:t>$variables</w:t>
      </w:r>
      <w:r>
        <w:rPr>
          <w:rStyle w:val="token"/>
          <w:rFonts w:ascii="inherit" w:eastAsiaTheme="majorEastAsia"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eastAsiaTheme="majorEastAsia" w:hAnsi="inherit" w:cs="Consolas"/>
          <w:color w:val="555555"/>
          <w:sz w:val="22"/>
          <w:szCs w:val="22"/>
          <w:bdr w:val="none" w:sz="0" w:space="0" w:color="auto" w:frame="1"/>
        </w:rPr>
        <w:t>{</w:t>
      </w:r>
    </w:p>
    <w:p w:rsidR="00587F2F" w:rsidRDefault="00587F2F" w:rsidP="00587F2F">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eastAsiaTheme="majorEastAsia" w:hAnsi="inherit" w:cs="Consolas"/>
          <w:color w:val="064771"/>
          <w:sz w:val="22"/>
          <w:szCs w:val="22"/>
          <w:bdr w:val="none" w:sz="0" w:space="0" w:color="auto" w:frame="1"/>
        </w:rPr>
        <w:t>drupal_add_</w:t>
      </w:r>
      <w:proofErr w:type="gramStart"/>
      <w:r>
        <w:rPr>
          <w:rStyle w:val="token"/>
          <w:rFonts w:ascii="inherit" w:eastAsiaTheme="majorEastAsia" w:hAnsi="inherit" w:cs="Consolas"/>
          <w:color w:val="064771"/>
          <w:sz w:val="22"/>
          <w:szCs w:val="22"/>
          <w:bdr w:val="none" w:sz="0" w:space="0" w:color="auto" w:frame="1"/>
        </w:rPr>
        <w:t>css</w:t>
      </w:r>
      <w:r>
        <w:rPr>
          <w:rStyle w:val="token"/>
          <w:rFonts w:ascii="inherit" w:eastAsiaTheme="majorEastAsia" w:hAnsi="inherit" w:cs="Consolas"/>
          <w:color w:val="555555"/>
          <w:sz w:val="22"/>
          <w:szCs w:val="22"/>
          <w:bdr w:val="none" w:sz="0" w:space="0" w:color="auto" w:frame="1"/>
        </w:rPr>
        <w:t>(</w:t>
      </w:r>
      <w:proofErr w:type="gramEnd"/>
      <w:r>
        <w:rPr>
          <w:rStyle w:val="token"/>
          <w:rFonts w:ascii="inherit" w:eastAsiaTheme="majorEastAsia" w:hAnsi="inherit" w:cs="Consolas"/>
          <w:color w:val="308217"/>
          <w:sz w:val="22"/>
          <w:szCs w:val="22"/>
          <w:bdr w:val="none" w:sz="0" w:space="0" w:color="auto" w:frame="1"/>
        </w:rPr>
        <w:t>'http://fonts.googleapis.com/css?family=News+Cycle'</w:t>
      </w:r>
      <w:r>
        <w:rPr>
          <w:rStyle w:val="token"/>
          <w:rFonts w:ascii="inherit" w:eastAsiaTheme="majorEastAsia"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eastAsiaTheme="majorEastAsia" w:hAnsi="inherit" w:cs="Consolas"/>
          <w:color w:val="53738D"/>
          <w:sz w:val="22"/>
          <w:szCs w:val="22"/>
          <w:bdr w:val="none" w:sz="0" w:space="0" w:color="auto" w:frame="1"/>
        </w:rPr>
        <w:t>array</w:t>
      </w:r>
      <w:r>
        <w:rPr>
          <w:rStyle w:val="token"/>
          <w:rFonts w:ascii="inherit" w:eastAsiaTheme="majorEastAsia" w:hAnsi="inherit" w:cs="Consolas"/>
          <w:color w:val="555555"/>
          <w:sz w:val="22"/>
          <w:szCs w:val="22"/>
          <w:bdr w:val="none" w:sz="0" w:space="0" w:color="auto" w:frame="1"/>
        </w:rPr>
        <w:t>(</w:t>
      </w:r>
      <w:r>
        <w:rPr>
          <w:rStyle w:val="token"/>
          <w:rFonts w:ascii="inherit" w:eastAsiaTheme="majorEastAsia"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eastAsiaTheme="majorEastAsia"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eastAsiaTheme="majorEastAsia" w:hAnsi="inherit" w:cs="Consolas"/>
          <w:color w:val="308217"/>
          <w:sz w:val="22"/>
          <w:szCs w:val="22"/>
          <w:bdr w:val="none" w:sz="0" w:space="0" w:color="auto" w:frame="1"/>
        </w:rPr>
        <w:t>'external'</w:t>
      </w:r>
      <w:r>
        <w:rPr>
          <w:rStyle w:val="token"/>
          <w:rFonts w:ascii="inherit" w:eastAsiaTheme="majorEastAsia"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
    <w:p w:rsidR="00587F2F" w:rsidRDefault="00587F2F" w:rsidP="00587F2F">
      <w:pPr>
        <w:pStyle w:val="HTMLPreformatted"/>
        <w:shd w:val="clear" w:color="auto" w:fill="F7F7F7"/>
        <w:textAlignment w:val="baseline"/>
        <w:rPr>
          <w:rFonts w:ascii="Consolas" w:hAnsi="Consolas" w:cs="Consolas"/>
          <w:color w:val="4E4E4E"/>
          <w:sz w:val="24"/>
          <w:szCs w:val="24"/>
        </w:rPr>
      </w:pPr>
      <w:r>
        <w:rPr>
          <w:rStyle w:val="token"/>
          <w:rFonts w:ascii="inherit" w:eastAsiaTheme="majorEastAsia"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
    <w:p w:rsidR="00587F2F" w:rsidRDefault="00587F2F">
      <w:pPr>
        <w:rPr>
          <w:rFonts w:ascii="Verdana" w:hAnsi="Verdana"/>
        </w:rPr>
      </w:pPr>
    </w:p>
    <w:p w:rsidR="00587F2F" w:rsidRDefault="00587F2F" w:rsidP="00587F2F">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Overriding style sheets from modules and base themes</w:t>
      </w: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Verdana" w:hAnsi="Verdana"/>
        </w:rPr>
        <w:br/>
      </w:r>
      <w:r>
        <w:rPr>
          <w:rFonts w:ascii="Ubuntu" w:hAnsi="Ubuntu"/>
          <w:color w:val="222222"/>
        </w:rPr>
        <w:t>You can override the style sheet provided by Drupal core, contributed modules or even other themes.</w:t>
      </w:r>
    </w:p>
    <w:p w:rsidR="00587F2F" w:rsidRDefault="00587F2F" w:rsidP="00587F2F">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Most modules provide defaults for the presentation of its output. This includes the markup itself and an associated style sheet.</w:t>
      </w:r>
      <w:r>
        <w:rPr>
          <w:rStyle w:val="apple-converted-space"/>
          <w:rFonts w:ascii="Ubuntu" w:hAnsi="Ubuntu"/>
          <w:color w:val="222222"/>
        </w:rPr>
        <w:t> </w:t>
      </w:r>
      <w:r>
        <w:rPr>
          <w:rStyle w:val="Emphasis"/>
          <w:rFonts w:ascii="inherit" w:eastAsiaTheme="majorEastAsia" w:hAnsi="inherit"/>
          <w:color w:val="222222"/>
          <w:bdr w:val="none" w:sz="0" w:space="0" w:color="auto" w:frame="1"/>
        </w:rPr>
        <w:t>(</w:t>
      </w:r>
      <w:proofErr w:type="gramStart"/>
      <w:r>
        <w:rPr>
          <w:rStyle w:val="Emphasis"/>
          <w:rFonts w:ascii="inherit" w:eastAsiaTheme="majorEastAsia" w:hAnsi="inherit"/>
          <w:color w:val="222222"/>
          <w:bdr w:val="none" w:sz="0" w:space="0" w:color="auto" w:frame="1"/>
        </w:rPr>
        <w:t>see</w:t>
      </w:r>
      <w:proofErr w:type="gramEnd"/>
      <w:r>
        <w:rPr>
          <w:rStyle w:val="Emphasis"/>
          <w:rFonts w:ascii="inherit" w:eastAsiaTheme="majorEastAsia" w:hAnsi="inherit"/>
          <w:color w:val="222222"/>
          <w:bdr w:val="none" w:sz="0" w:space="0" w:color="auto" w:frame="1"/>
        </w:rPr>
        <w:t xml:space="preserve"> the explanation on the</w:t>
      </w:r>
      <w:r>
        <w:rPr>
          <w:rStyle w:val="apple-converted-space"/>
          <w:rFonts w:ascii="inherit" w:hAnsi="inherit"/>
          <w:i/>
          <w:iCs/>
          <w:color w:val="222222"/>
          <w:bdr w:val="none" w:sz="0" w:space="0" w:color="auto" w:frame="1"/>
        </w:rPr>
        <w:t> </w:t>
      </w:r>
      <w:hyperlink r:id="rId9" w:anchor="theming-overrides" w:history="1">
        <w:r>
          <w:rPr>
            <w:rStyle w:val="Hyperlink"/>
            <w:rFonts w:ascii="inherit" w:hAnsi="inherit"/>
            <w:i/>
            <w:iCs/>
            <w:color w:val="0678BE"/>
            <w:bdr w:val="none" w:sz="0" w:space="0" w:color="auto" w:frame="1"/>
          </w:rPr>
          <w:t>overriding behavior</w:t>
        </w:r>
      </w:hyperlink>
      <w:r>
        <w:rPr>
          <w:rStyle w:val="apple-converted-space"/>
          <w:rFonts w:ascii="inherit" w:hAnsi="inherit"/>
          <w:i/>
          <w:iCs/>
          <w:color w:val="222222"/>
          <w:bdr w:val="none" w:sz="0" w:space="0" w:color="auto" w:frame="1"/>
        </w:rPr>
        <w:t> </w:t>
      </w:r>
      <w:r>
        <w:rPr>
          <w:rStyle w:val="Emphasis"/>
          <w:rFonts w:ascii="inherit" w:eastAsiaTheme="majorEastAsia" w:hAnsi="inherit"/>
          <w:color w:val="222222"/>
          <w:bdr w:val="none" w:sz="0" w:space="0" w:color="auto" w:frame="1"/>
        </w:rPr>
        <w:t>for the markup.)</w:t>
      </w:r>
      <w:r>
        <w:rPr>
          <w:rStyle w:val="apple-converted-space"/>
          <w:rFonts w:ascii="Ubuntu" w:hAnsi="Ubuntu"/>
          <w:color w:val="222222"/>
        </w:rPr>
        <w:t> </w:t>
      </w:r>
      <w:r>
        <w:rPr>
          <w:rFonts w:ascii="Ubuntu" w:hAnsi="Ubuntu"/>
          <w:color w:val="222222"/>
        </w:rPr>
        <w:t>These default styles can be overridden by making changes within your theme.</w:t>
      </w:r>
    </w:p>
    <w:p w:rsidR="00587F2F" w:rsidRDefault="00587F2F" w:rsidP="00587F2F">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Overriding core and contributed module style sheets</w:t>
      </w: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To override a core or contributed module style sheet, it must be specified in your theme's .info file. Drupal overrides are cascading and your theme's </w:t>
      </w:r>
      <w:proofErr w:type="spellStart"/>
      <w:r>
        <w:rPr>
          <w:rFonts w:ascii="Ubuntu" w:hAnsi="Ubuntu"/>
          <w:color w:val="222222"/>
        </w:rPr>
        <w:t>stylesheets</w:t>
      </w:r>
      <w:proofErr w:type="spellEnd"/>
      <w:r>
        <w:rPr>
          <w:rFonts w:ascii="Ubuntu" w:hAnsi="Ubuntu"/>
          <w:color w:val="222222"/>
        </w:rPr>
        <w:t xml:space="preserve"> override any that were previously declared. For example, system-menus.css is located at "modules/system/system-menus.css". If you place a file with the same name in your theme's folder and add the following entry to the .info file, the original system-menus.css file will be ignored and your version will be loaded in its place.</w:t>
      </w:r>
    </w:p>
    <w:p w:rsidR="00587F2F" w:rsidRDefault="00587F2F" w:rsidP="00587F2F">
      <w:pPr>
        <w:pStyle w:val="NormalWeb"/>
        <w:shd w:val="clear" w:color="auto" w:fill="FFFFFF"/>
        <w:spacing w:before="0" w:beforeAutospacing="0" w:after="0" w:afterAutospacing="0"/>
        <w:textAlignment w:val="baseline"/>
        <w:rPr>
          <w:rFonts w:ascii="Ubuntu" w:hAnsi="Ubuntu"/>
          <w:color w:val="222222"/>
        </w:rPr>
      </w:pPr>
      <w:proofErr w:type="spellStart"/>
      <w:proofErr w:type="gramStart"/>
      <w:r>
        <w:rPr>
          <w:rStyle w:val="HTMLCode"/>
          <w:rFonts w:ascii="Consolas" w:hAnsi="Consolas" w:cs="Consolas"/>
          <w:color w:val="222222"/>
          <w:sz w:val="22"/>
          <w:szCs w:val="22"/>
          <w:bdr w:val="none" w:sz="0" w:space="0" w:color="auto" w:frame="1"/>
          <w:shd w:val="clear" w:color="auto" w:fill="F7F7F7"/>
        </w:rPr>
        <w:t>stylesheets</w:t>
      </w:r>
      <w:proofErr w:type="spellEnd"/>
      <w:r>
        <w:rPr>
          <w:rStyle w:val="token"/>
          <w:rFonts w:ascii="inherit" w:hAnsi="inherit" w:cs="Consolas"/>
          <w:color w:val="555555"/>
          <w:sz w:val="22"/>
          <w:szCs w:val="22"/>
          <w:bdr w:val="none" w:sz="0" w:space="0" w:color="auto" w:frame="1"/>
          <w:shd w:val="clear" w:color="auto" w:fill="F7F7F7"/>
        </w:rPr>
        <w:t>[</w:t>
      </w:r>
      <w:proofErr w:type="gramEnd"/>
      <w:r>
        <w:rPr>
          <w:rStyle w:val="HTMLCode"/>
          <w:rFonts w:ascii="Consolas" w:hAnsi="Consolas" w:cs="Consolas"/>
          <w:color w:val="222222"/>
          <w:sz w:val="22"/>
          <w:szCs w:val="22"/>
          <w:bdr w:val="none" w:sz="0" w:space="0" w:color="auto" w:frame="1"/>
          <w:shd w:val="clear" w:color="auto" w:fill="F7F7F7"/>
        </w:rPr>
        <w:t>all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system</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menus</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css</w:t>
      </w:r>
    </w:p>
    <w:p w:rsidR="00587F2F" w:rsidRDefault="00587F2F" w:rsidP="00587F2F">
      <w:pPr>
        <w:pStyle w:val="NormalWeb"/>
        <w:shd w:val="clear" w:color="auto" w:fill="FFFFFF"/>
        <w:spacing w:before="0" w:beforeAutospacing="0" w:after="0" w:afterAutospacing="0"/>
        <w:textAlignment w:val="baseline"/>
        <w:rPr>
          <w:rFonts w:ascii="Ubuntu" w:hAnsi="Ubuntu"/>
          <w:color w:val="222222"/>
        </w:rPr>
      </w:pPr>
      <w:r>
        <w:rPr>
          <w:rStyle w:val="Emphasis"/>
          <w:rFonts w:ascii="inherit" w:eastAsiaTheme="majorEastAsia" w:hAnsi="inherit"/>
          <w:color w:val="222222"/>
          <w:bdr w:val="none" w:sz="0" w:space="0" w:color="auto" w:frame="1"/>
        </w:rPr>
        <w:t>A few notes:</w:t>
      </w:r>
    </w:p>
    <w:p w:rsidR="00587F2F" w:rsidRDefault="00587F2F" w:rsidP="00587F2F">
      <w:pPr>
        <w:numPr>
          <w:ilvl w:val="0"/>
          <w:numId w:val="1"/>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Overriding core CSS files will prevent the default "style.css" file from loading. Remember to explicitly define any</w:t>
      </w:r>
      <w:r>
        <w:rPr>
          <w:rStyle w:val="apple-converted-space"/>
          <w:rFonts w:ascii="inherit" w:hAnsi="inherit"/>
          <w:i/>
          <w:iCs/>
          <w:color w:val="222222"/>
          <w:bdr w:val="none" w:sz="0" w:space="0" w:color="auto" w:frame="1"/>
        </w:rPr>
        <w:t> </w:t>
      </w:r>
      <w:hyperlink r:id="rId10" w:history="1">
        <w:r>
          <w:rPr>
            <w:rStyle w:val="Hyperlink"/>
            <w:rFonts w:ascii="inherit" w:hAnsi="inherit"/>
            <w:i/>
            <w:iCs/>
            <w:color w:val="0678BE"/>
            <w:bdr w:val="none" w:sz="0" w:space="0" w:color="auto" w:frame="1"/>
          </w:rPr>
          <w:t>defaults</w:t>
        </w:r>
      </w:hyperlink>
      <w:r>
        <w:rPr>
          <w:rStyle w:val="apple-converted-space"/>
          <w:rFonts w:ascii="inherit" w:hAnsi="inherit"/>
          <w:i/>
          <w:iCs/>
          <w:color w:val="222222"/>
          <w:bdr w:val="none" w:sz="0" w:space="0" w:color="auto" w:frame="1"/>
        </w:rPr>
        <w:t> </w:t>
      </w:r>
      <w:r>
        <w:rPr>
          <w:rStyle w:val="Emphasis"/>
          <w:rFonts w:ascii="inherit" w:hAnsi="inherit"/>
          <w:color w:val="222222"/>
          <w:bdr w:val="none" w:sz="0" w:space="0" w:color="auto" w:frame="1"/>
        </w:rPr>
        <w:t>when needed. In Drupal 7, style.css does not load unless it is specified in the .info file.</w:t>
      </w:r>
    </w:p>
    <w:p w:rsidR="00587F2F" w:rsidRDefault="00587F2F" w:rsidP="00587F2F">
      <w:pPr>
        <w:numPr>
          <w:ilvl w:val="0"/>
          <w:numId w:val="1"/>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The themes override must have a matching media type of the original style.</w:t>
      </w:r>
    </w:p>
    <w:p w:rsidR="00587F2F" w:rsidRDefault="00587F2F" w:rsidP="00587F2F">
      <w:pPr>
        <w:numPr>
          <w:ilvl w:val="0"/>
          <w:numId w:val="1"/>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 xml:space="preserve">URLs within the replacement style sheet may need to be corrected. Check the file for any </w:t>
      </w:r>
      <w:proofErr w:type="gramStart"/>
      <w:r>
        <w:rPr>
          <w:rStyle w:val="Emphasis"/>
          <w:rFonts w:ascii="inherit" w:hAnsi="inherit"/>
          <w:color w:val="222222"/>
          <w:bdr w:val="none" w:sz="0" w:space="0" w:color="auto" w:frame="1"/>
        </w:rPr>
        <w:t>'</w:t>
      </w:r>
      <w:proofErr w:type="spellStart"/>
      <w:r>
        <w:rPr>
          <w:rStyle w:val="token"/>
          <w:rFonts w:ascii="inherit" w:hAnsi="inherit" w:cs="Consolas"/>
          <w:i/>
          <w:iCs/>
          <w:color w:val="064771"/>
          <w:bdr w:val="none" w:sz="0" w:space="0" w:color="auto" w:frame="1"/>
          <w:shd w:val="clear" w:color="auto" w:fill="F7F7F7"/>
        </w:rPr>
        <w:t>url</w:t>
      </w:r>
      <w:proofErr w:type="spellEnd"/>
      <w:r>
        <w:rPr>
          <w:rStyle w:val="token"/>
          <w:rFonts w:ascii="inherit" w:hAnsi="inherit" w:cs="Consolas"/>
          <w:i/>
          <w:iCs/>
          <w:color w:val="555555"/>
          <w:bdr w:val="none" w:sz="0" w:space="0" w:color="auto" w:frame="1"/>
          <w:shd w:val="clear" w:color="auto" w:fill="F7F7F7"/>
        </w:rPr>
        <w:t>(</w:t>
      </w:r>
      <w:proofErr w:type="gramEnd"/>
      <w:r>
        <w:rPr>
          <w:rStyle w:val="token"/>
          <w:rFonts w:ascii="inherit" w:hAnsi="inherit" w:cs="Consolas"/>
          <w:i/>
          <w:iCs/>
          <w:color w:val="555555"/>
          <w:bdr w:val="none" w:sz="0" w:space="0" w:color="auto" w:frame="1"/>
          <w:shd w:val="clear" w:color="auto" w:fill="F7F7F7"/>
        </w:rPr>
        <w:t>)</w:t>
      </w:r>
      <w:r>
        <w:rPr>
          <w:rStyle w:val="Emphasis"/>
          <w:rFonts w:ascii="inherit" w:hAnsi="inherit"/>
          <w:color w:val="222222"/>
          <w:bdr w:val="none" w:sz="0" w:space="0" w:color="auto" w:frame="1"/>
        </w:rPr>
        <w:t>' properties or '</w:t>
      </w:r>
      <w:r>
        <w:rPr>
          <w:rStyle w:val="HTMLCode"/>
          <w:rFonts w:ascii="Consolas" w:eastAsiaTheme="minorHAnsi" w:hAnsi="Consolas" w:cs="Consolas"/>
          <w:i/>
          <w:iCs/>
          <w:color w:val="222222"/>
          <w:bdr w:val="none" w:sz="0" w:space="0" w:color="auto" w:frame="1"/>
          <w:shd w:val="clear" w:color="auto" w:fill="F7F7F7"/>
        </w:rPr>
        <w:t>@import</w:t>
      </w:r>
      <w:r>
        <w:rPr>
          <w:rStyle w:val="Emphasis"/>
          <w:rFonts w:ascii="inherit" w:hAnsi="inherit"/>
          <w:color w:val="222222"/>
          <w:bdr w:val="none" w:sz="0" w:space="0" w:color="auto" w:frame="1"/>
        </w:rPr>
        <w:t>' rules to make sure they are pointing to the right resource.</w:t>
      </w:r>
    </w:p>
    <w:p w:rsidR="00587F2F" w:rsidRDefault="00587F2F" w:rsidP="00587F2F">
      <w:pPr>
        <w:numPr>
          <w:ilvl w:val="0"/>
          <w:numId w:val="1"/>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The order of style sheets listed in the head of the page will change. This may cause some cascading rules to change with it.</w:t>
      </w:r>
    </w:p>
    <w:p w:rsidR="00587F2F" w:rsidRDefault="00587F2F" w:rsidP="00587F2F">
      <w:pPr>
        <w:numPr>
          <w:ilvl w:val="0"/>
          <w:numId w:val="1"/>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Some core and module style sheets are loaded conditionally. Overriding through .info files will force the file to always be used.</w:t>
      </w:r>
    </w:p>
    <w:p w:rsidR="00587F2F" w:rsidRDefault="00587F2F" w:rsidP="00587F2F">
      <w:pPr>
        <w:numPr>
          <w:ilvl w:val="0"/>
          <w:numId w:val="1"/>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If only minor changes are required, consider using CSS selectors to override the styles instead of overriding the whole file.</w:t>
      </w:r>
    </w:p>
    <w:p w:rsidR="00587F2F" w:rsidRDefault="00587F2F" w:rsidP="00587F2F">
      <w:pPr>
        <w:numPr>
          <w:ilvl w:val="0"/>
          <w:numId w:val="1"/>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 xml:space="preserve">In Drupal 7, if you would like to override some </w:t>
      </w:r>
      <w:proofErr w:type="spellStart"/>
      <w:r>
        <w:rPr>
          <w:rStyle w:val="Emphasis"/>
          <w:rFonts w:ascii="inherit" w:hAnsi="inherit"/>
          <w:color w:val="222222"/>
          <w:bdr w:val="none" w:sz="0" w:space="0" w:color="auto" w:frame="1"/>
        </w:rPr>
        <w:t>css</w:t>
      </w:r>
      <w:proofErr w:type="spellEnd"/>
      <w:r>
        <w:rPr>
          <w:rStyle w:val="Emphasis"/>
          <w:rFonts w:ascii="inherit" w:hAnsi="inherit"/>
          <w:color w:val="222222"/>
          <w:bdr w:val="none" w:sz="0" w:space="0" w:color="auto" w:frame="1"/>
        </w:rPr>
        <w:t xml:space="preserve"> files please use</w:t>
      </w:r>
      <w:r>
        <w:rPr>
          <w:rStyle w:val="apple-converted-space"/>
          <w:rFonts w:ascii="inherit" w:hAnsi="inherit"/>
          <w:i/>
          <w:iCs/>
          <w:color w:val="222222"/>
          <w:bdr w:val="none" w:sz="0" w:space="0" w:color="auto" w:frame="1"/>
        </w:rPr>
        <w:t> </w:t>
      </w:r>
      <w:proofErr w:type="spellStart"/>
      <w:r>
        <w:rPr>
          <w:rStyle w:val="Emphasis"/>
          <w:rFonts w:ascii="inherit" w:hAnsi="inherit"/>
          <w:color w:val="222222"/>
          <w:bdr w:val="none" w:sz="0" w:space="0" w:color="auto" w:frame="1"/>
        </w:rPr>
        <w:fldChar w:fldCharType="begin"/>
      </w:r>
      <w:r>
        <w:rPr>
          <w:rStyle w:val="Emphasis"/>
          <w:rFonts w:ascii="inherit" w:hAnsi="inherit"/>
          <w:color w:val="222222"/>
          <w:bdr w:val="none" w:sz="0" w:space="0" w:color="auto" w:frame="1"/>
        </w:rPr>
        <w:instrText xml:space="preserve"> HYPERLINK "http://api.drupal.org/api/function/hook_css_alter/7" </w:instrText>
      </w:r>
      <w:r>
        <w:rPr>
          <w:rStyle w:val="Emphasis"/>
          <w:rFonts w:ascii="inherit" w:hAnsi="inherit"/>
          <w:color w:val="222222"/>
          <w:bdr w:val="none" w:sz="0" w:space="0" w:color="auto" w:frame="1"/>
        </w:rPr>
        <w:fldChar w:fldCharType="separate"/>
      </w:r>
      <w:r>
        <w:rPr>
          <w:rStyle w:val="Hyperlink"/>
          <w:rFonts w:ascii="inherit" w:hAnsi="inherit"/>
          <w:i/>
          <w:iCs/>
          <w:color w:val="0678BE"/>
          <w:bdr w:val="none" w:sz="0" w:space="0" w:color="auto" w:frame="1"/>
        </w:rPr>
        <w:t>hook_css_alter</w:t>
      </w:r>
      <w:proofErr w:type="spellEnd"/>
      <w:r>
        <w:rPr>
          <w:rStyle w:val="Emphasis"/>
          <w:rFonts w:ascii="inherit" w:hAnsi="inherit"/>
          <w:color w:val="222222"/>
          <w:bdr w:val="none" w:sz="0" w:space="0" w:color="auto" w:frame="1"/>
        </w:rPr>
        <w:fldChar w:fldCharType="end"/>
      </w:r>
      <w:r>
        <w:rPr>
          <w:rStyle w:val="apple-converted-space"/>
          <w:rFonts w:ascii="inherit" w:hAnsi="inherit"/>
          <w:i/>
          <w:iCs/>
          <w:color w:val="222222"/>
          <w:bdr w:val="none" w:sz="0" w:space="0" w:color="auto" w:frame="1"/>
        </w:rPr>
        <w:t> </w:t>
      </w:r>
      <w:r>
        <w:rPr>
          <w:rStyle w:val="Emphasis"/>
          <w:rFonts w:ascii="inherit" w:hAnsi="inherit"/>
          <w:color w:val="222222"/>
          <w:bdr w:val="none" w:sz="0" w:space="0" w:color="auto" w:frame="1"/>
        </w:rPr>
        <w:t xml:space="preserve">in </w:t>
      </w:r>
      <w:proofErr w:type="spellStart"/>
      <w:r>
        <w:rPr>
          <w:rStyle w:val="Emphasis"/>
          <w:rFonts w:ascii="inherit" w:hAnsi="inherit"/>
          <w:color w:val="222222"/>
          <w:bdr w:val="none" w:sz="0" w:space="0" w:color="auto" w:frame="1"/>
        </w:rPr>
        <w:t>template.php</w:t>
      </w:r>
      <w:proofErr w:type="spellEnd"/>
      <w:r>
        <w:rPr>
          <w:rStyle w:val="Emphasis"/>
          <w:rFonts w:ascii="inherit" w:hAnsi="inherit"/>
          <w:color w:val="222222"/>
          <w:bdr w:val="none" w:sz="0" w:space="0" w:color="auto" w:frame="1"/>
        </w:rPr>
        <w:t xml:space="preserve"> (see example in seven </w:t>
      </w:r>
      <w:proofErr w:type="gramStart"/>
      <w:r>
        <w:rPr>
          <w:rStyle w:val="Emphasis"/>
          <w:rFonts w:ascii="inherit" w:hAnsi="inherit"/>
          <w:color w:val="222222"/>
          <w:bdr w:val="none" w:sz="0" w:space="0" w:color="auto" w:frame="1"/>
        </w:rPr>
        <w:t>theme</w:t>
      </w:r>
      <w:proofErr w:type="gramEnd"/>
      <w:r>
        <w:rPr>
          <w:rStyle w:val="Emphasis"/>
          <w:rFonts w:ascii="inherit" w:hAnsi="inherit"/>
          <w:color w:val="222222"/>
          <w:bdr w:val="none" w:sz="0" w:space="0" w:color="auto" w:frame="1"/>
        </w:rPr>
        <w:t>).</w:t>
      </w:r>
    </w:p>
    <w:p w:rsidR="00587F2F" w:rsidRDefault="00587F2F" w:rsidP="00587F2F">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Remember to</w:t>
      </w:r>
      <w:r>
        <w:rPr>
          <w:rStyle w:val="apple-converted-space"/>
          <w:rFonts w:ascii="Ubuntu" w:hAnsi="Ubuntu"/>
          <w:color w:val="222222"/>
        </w:rPr>
        <w:t> </w:t>
      </w:r>
      <w:hyperlink r:id="rId11" w:history="1">
        <w:r>
          <w:rPr>
            <w:rStyle w:val="Hyperlink"/>
            <w:rFonts w:ascii="inherit" w:hAnsi="inherit"/>
            <w:color w:val="0678BE"/>
            <w:bdr w:val="none" w:sz="0" w:space="0" w:color="auto" w:frame="1"/>
          </w:rPr>
          <w:t>clear your cache</w:t>
        </w:r>
      </w:hyperlink>
      <w:r>
        <w:rPr>
          <w:rStyle w:val="apple-converted-space"/>
          <w:rFonts w:ascii="Ubuntu" w:hAnsi="Ubuntu"/>
          <w:color w:val="222222"/>
        </w:rPr>
        <w:t> </w:t>
      </w:r>
      <w:r>
        <w:rPr>
          <w:rFonts w:ascii="Ubuntu" w:hAnsi="Ubuntu"/>
          <w:color w:val="222222"/>
        </w:rPr>
        <w:t>after making this change!</w:t>
      </w:r>
    </w:p>
    <w:p w:rsidR="00587F2F" w:rsidRDefault="00587F2F" w:rsidP="00587F2F">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Overriding or omitting a base theme style sheet</w:t>
      </w:r>
    </w:p>
    <w:p w:rsidR="00587F2F" w:rsidRDefault="00587F2F" w:rsidP="00587F2F">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 following applies to</w:t>
      </w:r>
      <w:r>
        <w:rPr>
          <w:rStyle w:val="apple-converted-space"/>
          <w:rFonts w:ascii="Ubuntu" w:hAnsi="Ubuntu"/>
          <w:color w:val="222222"/>
        </w:rPr>
        <w:t> </w:t>
      </w:r>
      <w:hyperlink r:id="rId12" w:history="1">
        <w:r>
          <w:rPr>
            <w:rStyle w:val="Hyperlink"/>
            <w:rFonts w:ascii="inherit" w:hAnsi="inherit"/>
            <w:color w:val="0678BE"/>
            <w:bdr w:val="none" w:sz="0" w:space="0" w:color="auto" w:frame="1"/>
          </w:rPr>
          <w:t>sub-themes</w:t>
        </w:r>
      </w:hyperlink>
      <w:r>
        <w:rPr>
          <w:rFonts w:ascii="Ubuntu" w:hAnsi="Ubuntu"/>
          <w:color w:val="222222"/>
        </w:rPr>
        <w:t>. To prevent a style sheet from a base theme from being carried over to a sub-theme, you can redefine the style sheet inside the .info file. This works the same way as overriding module or core style sheets.</w:t>
      </w:r>
    </w:p>
    <w:p w:rsidR="00587F2F" w:rsidRDefault="00587F2F" w:rsidP="00587F2F">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 base theme and the sub-theme must have the same entry</w:t>
      </w:r>
      <w:proofErr w:type="gramStart"/>
      <w:r>
        <w:rPr>
          <w:rFonts w:ascii="Ubuntu" w:hAnsi="Ubuntu"/>
          <w:color w:val="222222"/>
        </w:rPr>
        <w:t>:</w:t>
      </w:r>
      <w:proofErr w:type="gramEnd"/>
      <w:r>
        <w:rPr>
          <w:rFonts w:ascii="Ubuntu" w:hAnsi="Ubuntu"/>
          <w:color w:val="222222"/>
        </w:rPr>
        <w:br/>
      </w:r>
      <w:r>
        <w:rPr>
          <w:rStyle w:val="HTMLCode"/>
          <w:rFonts w:ascii="Consolas" w:hAnsi="Consolas" w:cs="Consolas"/>
          <w:color w:val="222222"/>
          <w:sz w:val="22"/>
          <w:szCs w:val="22"/>
          <w:bdr w:val="none" w:sz="0" w:space="0" w:color="auto" w:frame="1"/>
          <w:shd w:val="clear" w:color="auto" w:fill="F7F7F7"/>
        </w:rPr>
        <w:br/>
      </w:r>
      <w:proofErr w:type="spellStart"/>
      <w:r>
        <w:rPr>
          <w:rStyle w:val="HTMLCode"/>
          <w:rFonts w:ascii="Consolas" w:hAnsi="Consolas" w:cs="Consolas"/>
          <w:color w:val="222222"/>
          <w:sz w:val="22"/>
          <w:szCs w:val="22"/>
          <w:bdr w:val="none" w:sz="0" w:space="0" w:color="auto" w:frame="1"/>
          <w:shd w:val="clear" w:color="auto" w:fill="F7F7F7"/>
        </w:rPr>
        <w:t>stylesheets</w:t>
      </w:r>
      <w:proofErr w:type="spellEnd"/>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all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masterStyle</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css</w:t>
      </w:r>
    </w:p>
    <w:p w:rsidR="00587F2F" w:rsidRDefault="00587F2F" w:rsidP="00587F2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br/>
      </w:r>
      <w:r>
        <w:rPr>
          <w:rFonts w:ascii="Ubuntu" w:hAnsi="Ubuntu"/>
          <w:color w:val="222222"/>
        </w:rPr>
        <w:t>If the file exists inside the sub-theme, it will be used. Remove the file in the sub-theme to prevent the file from loading altogether.</w:t>
      </w:r>
    </w:p>
    <w:p w:rsidR="00587F2F" w:rsidRDefault="00587F2F" w:rsidP="00587F2F">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Adding style sheets from .info files</w:t>
      </w:r>
    </w:p>
    <w:p w:rsidR="00587F2F" w:rsidRDefault="00587F2F" w:rsidP="00587F2F">
      <w:pPr>
        <w:pStyle w:val="NormalWeb"/>
        <w:shd w:val="clear" w:color="auto" w:fill="FFFFFF"/>
        <w:spacing w:before="0" w:beforeAutospacing="0" w:after="0" w:afterAutospacing="0"/>
        <w:textAlignment w:val="baseline"/>
        <w:rPr>
          <w:rFonts w:ascii="Ubuntu" w:hAnsi="Ubuntu"/>
          <w:color w:val="222222"/>
        </w:rPr>
      </w:pPr>
      <w:r>
        <w:rPr>
          <w:rFonts w:ascii="Verdana" w:hAnsi="Verdana"/>
        </w:rPr>
        <w:br/>
      </w:r>
      <w:r>
        <w:rPr>
          <w:rFonts w:ascii="Ubuntu" w:hAnsi="Ubuntu"/>
          <w:color w:val="222222"/>
        </w:rPr>
        <w:t>This page explains how to add a style sheet using the</w:t>
      </w:r>
      <w:r>
        <w:rPr>
          <w:rStyle w:val="apple-converted-space"/>
          <w:rFonts w:ascii="Ubuntu" w:hAnsi="Ubuntu"/>
          <w:color w:val="222222"/>
        </w:rPr>
        <w:t> </w:t>
      </w:r>
      <w:hyperlink r:id="rId13" w:history="1">
        <w:r>
          <w:rPr>
            <w:rStyle w:val="Hyperlink"/>
            <w:rFonts w:ascii="inherit" w:eastAsiaTheme="majorEastAsia" w:hAnsi="inherit"/>
            <w:color w:val="0678BE"/>
            <w:bdr w:val="none" w:sz="0" w:space="0" w:color="auto" w:frame="1"/>
          </w:rPr>
          <w:t>.info file</w:t>
        </w:r>
      </w:hyperlink>
      <w:r>
        <w:rPr>
          <w:rStyle w:val="apple-converted-space"/>
          <w:rFonts w:ascii="Ubuntu" w:hAnsi="Ubuntu"/>
          <w:color w:val="222222"/>
        </w:rPr>
        <w:t> </w:t>
      </w:r>
      <w:r>
        <w:rPr>
          <w:rFonts w:ascii="Ubuntu" w:hAnsi="Ubuntu"/>
          <w:color w:val="222222"/>
        </w:rPr>
        <w:t>of a theme. To add a style sheet programmatically, see the</w:t>
      </w:r>
      <w:r>
        <w:rPr>
          <w:rStyle w:val="apple-converted-space"/>
          <w:rFonts w:ascii="Ubuntu" w:hAnsi="Ubuntu"/>
          <w:color w:val="222222"/>
        </w:rPr>
        <w:t> </w:t>
      </w:r>
      <w:hyperlink r:id="rId14" w:history="1">
        <w:r>
          <w:rPr>
            <w:rStyle w:val="Hyperlink"/>
            <w:rFonts w:ascii="inherit" w:eastAsiaTheme="majorEastAsia" w:hAnsi="inherit"/>
            <w:color w:val="0678BE"/>
            <w:bdr w:val="none" w:sz="0" w:space="0" w:color="auto" w:frame="1"/>
          </w:rPr>
          <w:t>API functions</w:t>
        </w:r>
      </w:hyperlink>
      <w:r>
        <w:rPr>
          <w:rStyle w:val="apple-converted-space"/>
          <w:rFonts w:ascii="Ubuntu" w:hAnsi="Ubuntu"/>
          <w:color w:val="222222"/>
        </w:rPr>
        <w:t> </w:t>
      </w:r>
      <w:r>
        <w:rPr>
          <w:rFonts w:ascii="Ubuntu" w:hAnsi="Ubuntu"/>
          <w:color w:val="222222"/>
        </w:rPr>
        <w:t>page. Styling themes purely through CSS is possible with the information provided here.</w:t>
      </w:r>
    </w:p>
    <w:p w:rsidR="00587F2F" w:rsidRDefault="00587F2F" w:rsidP="00587F2F">
      <w:pPr>
        <w:pStyle w:val="NormalWeb"/>
        <w:shd w:val="clear" w:color="auto" w:fill="FFFFFF"/>
        <w:spacing w:before="0" w:beforeAutospacing="0" w:after="0" w:afterAutospacing="0"/>
        <w:textAlignment w:val="baseline"/>
        <w:rPr>
          <w:rFonts w:ascii="Ubuntu" w:hAnsi="Ubuntu"/>
          <w:color w:val="222222"/>
        </w:rPr>
      </w:pPr>
      <w:r>
        <w:rPr>
          <w:rStyle w:val="Emphasis"/>
          <w:rFonts w:ascii="inherit" w:hAnsi="inherit"/>
          <w:color w:val="222222"/>
          <w:bdr w:val="none" w:sz="0" w:space="0" w:color="auto" w:frame="1"/>
        </w:rPr>
        <w:t>Notes:</w:t>
      </w:r>
    </w:p>
    <w:p w:rsidR="00587F2F" w:rsidRDefault="00587F2F" w:rsidP="00587F2F">
      <w:pPr>
        <w:numPr>
          <w:ilvl w:val="0"/>
          <w:numId w:val="2"/>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When working with style sheets, make sure that CSS Optimization is disabled.</w:t>
      </w:r>
      <w:r>
        <w:rPr>
          <w:rStyle w:val="apple-converted-space"/>
          <w:rFonts w:ascii="inherit" w:hAnsi="inherit"/>
          <w:i/>
          <w:iCs/>
          <w:color w:val="222222"/>
          <w:bdr w:val="none" w:sz="0" w:space="0" w:color="auto" w:frame="1"/>
        </w:rPr>
        <w:t> </w:t>
      </w:r>
      <w:r>
        <w:rPr>
          <w:rStyle w:val="Emphasis"/>
          <w:rFonts w:ascii="inherit" w:hAnsi="inherit"/>
          <w:color w:val="222222"/>
          <w:bdr w:val="none" w:sz="0" w:space="0" w:color="auto" w:frame="1"/>
        </w:rPr>
        <w:t>CSS Optimization aggregates all of the style sheets for a site in order to improve performance. When CSS Optimization is enabled, no changes to your style sheets will be reflected on your site until the aggregated styles are cleared.</w:t>
      </w:r>
      <w:r>
        <w:rPr>
          <w:rStyle w:val="apple-converted-space"/>
          <w:rFonts w:ascii="inherit" w:hAnsi="inherit"/>
          <w:i/>
          <w:iCs/>
          <w:color w:val="222222"/>
          <w:bdr w:val="none" w:sz="0" w:space="0" w:color="auto" w:frame="1"/>
        </w:rPr>
        <w:t> </w:t>
      </w:r>
      <w:r>
        <w:rPr>
          <w:rStyle w:val="Emphasis"/>
          <w:rFonts w:ascii="inherit" w:hAnsi="inherit"/>
          <w:color w:val="222222"/>
          <w:bdr w:val="none" w:sz="0" w:space="0" w:color="auto" w:frame="1"/>
        </w:rPr>
        <w:t>You can enable CSS Optimization again when you're done modifying your style sheets</w:t>
      </w:r>
      <w:r>
        <w:rPr>
          <w:rFonts w:ascii="inherit" w:hAnsi="inherit"/>
          <w:color w:val="222222"/>
        </w:rPr>
        <w:t>.</w:t>
      </w:r>
      <w:r>
        <w:rPr>
          <w:rStyle w:val="apple-converted-space"/>
          <w:rFonts w:ascii="inherit" w:hAnsi="inherit"/>
          <w:color w:val="222222"/>
        </w:rPr>
        <w:t> </w:t>
      </w:r>
      <w:r>
        <w:rPr>
          <w:rStyle w:val="Emphasis"/>
          <w:rFonts w:ascii="inherit" w:hAnsi="inherit"/>
          <w:color w:val="222222"/>
          <w:bdr w:val="none" w:sz="0" w:space="0" w:color="auto" w:frame="1"/>
        </w:rPr>
        <w:t>For Drupal 7 it is located in "Administer &gt; Configuration &gt; Development &gt; Performance".</w:t>
      </w:r>
    </w:p>
    <w:p w:rsidR="00587F2F" w:rsidRDefault="00587F2F" w:rsidP="00587F2F">
      <w:pPr>
        <w:numPr>
          <w:ilvl w:val="0"/>
          <w:numId w:val="2"/>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The .info file is cached. Adding or removing any styles will not be detected until the cache is cleared and the revised .info is read.</w:t>
      </w:r>
      <w:r>
        <w:rPr>
          <w:rStyle w:val="apple-converted-space"/>
          <w:rFonts w:ascii="inherit" w:hAnsi="inherit"/>
          <w:i/>
          <w:iCs/>
          <w:color w:val="222222"/>
          <w:bdr w:val="none" w:sz="0" w:space="0" w:color="auto" w:frame="1"/>
        </w:rPr>
        <w:t> </w:t>
      </w:r>
      <w:r>
        <w:rPr>
          <w:rStyle w:val="Emphasis"/>
          <w:rFonts w:ascii="inherit" w:hAnsi="inherit"/>
          <w:color w:val="222222"/>
          <w:bdr w:val="none" w:sz="0" w:space="0" w:color="auto" w:frame="1"/>
        </w:rPr>
        <w:t>(Do not confuse this with the</w:t>
      </w:r>
      <w:r>
        <w:rPr>
          <w:rStyle w:val="apple-converted-space"/>
          <w:rFonts w:ascii="inherit" w:hAnsi="inherit"/>
          <w:i/>
          <w:iCs/>
          <w:color w:val="222222"/>
          <w:bdr w:val="none" w:sz="0" w:space="0" w:color="auto" w:frame="1"/>
        </w:rPr>
        <w:t> </w:t>
      </w:r>
      <w:hyperlink r:id="rId15" w:anchor="theme-registry" w:history="1">
        <w:r>
          <w:rPr>
            <w:rStyle w:val="Hyperlink"/>
            <w:rFonts w:ascii="inherit" w:hAnsi="inherit"/>
            <w:i/>
            <w:iCs/>
            <w:color w:val="0678BE"/>
            <w:bdr w:val="none" w:sz="0" w:space="0" w:color="auto" w:frame="1"/>
          </w:rPr>
          <w:t>theme registry</w:t>
        </w:r>
      </w:hyperlink>
      <w:r>
        <w:rPr>
          <w:rStyle w:val="Emphasis"/>
          <w:rFonts w:ascii="inherit" w:hAnsi="inherit"/>
          <w:color w:val="222222"/>
          <w:bdr w:val="none" w:sz="0" w:space="0" w:color="auto" w:frame="1"/>
        </w:rPr>
        <w:t>.) You must</w:t>
      </w:r>
      <w:r>
        <w:rPr>
          <w:rStyle w:val="apple-converted-space"/>
          <w:rFonts w:ascii="inherit" w:hAnsi="inherit"/>
          <w:i/>
          <w:iCs/>
          <w:color w:val="222222"/>
          <w:bdr w:val="none" w:sz="0" w:space="0" w:color="auto" w:frame="1"/>
        </w:rPr>
        <w:t> </w:t>
      </w:r>
      <w:hyperlink r:id="rId16" w:history="1">
        <w:r>
          <w:rPr>
            <w:rStyle w:val="Hyperlink"/>
            <w:rFonts w:ascii="inherit" w:hAnsi="inherit"/>
            <w:i/>
            <w:iCs/>
            <w:color w:val="0678BE"/>
            <w:bdr w:val="none" w:sz="0" w:space="0" w:color="auto" w:frame="1"/>
          </w:rPr>
          <w:t>clear the cache</w:t>
        </w:r>
      </w:hyperlink>
      <w:r>
        <w:rPr>
          <w:rStyle w:val="apple-converted-space"/>
          <w:rFonts w:ascii="inherit" w:hAnsi="inherit"/>
          <w:i/>
          <w:iCs/>
          <w:color w:val="222222"/>
          <w:bdr w:val="none" w:sz="0" w:space="0" w:color="auto" w:frame="1"/>
        </w:rPr>
        <w:t> </w:t>
      </w:r>
      <w:r>
        <w:rPr>
          <w:rStyle w:val="Emphasis"/>
          <w:rFonts w:ascii="inherit" w:hAnsi="inherit"/>
          <w:color w:val="222222"/>
          <w:bdr w:val="none" w:sz="0" w:space="0" w:color="auto" w:frame="1"/>
        </w:rPr>
        <w:t>to see the changes.</w:t>
      </w:r>
    </w:p>
    <w:p w:rsidR="00587F2F" w:rsidRDefault="00587F2F" w:rsidP="00587F2F">
      <w:pPr>
        <w:shd w:val="clear" w:color="auto" w:fill="FFFFFF"/>
        <w:spacing w:before="166"/>
        <w:textAlignment w:val="baseline"/>
        <w:rPr>
          <w:rFonts w:ascii="inherit" w:hAnsi="inherit"/>
          <w:b/>
          <w:bCs/>
          <w:color w:val="222222"/>
        </w:rPr>
      </w:pPr>
      <w:r>
        <w:rPr>
          <w:rFonts w:ascii="inherit" w:hAnsi="inherit"/>
          <w:b/>
          <w:bCs/>
          <w:color w:val="222222"/>
        </w:rPr>
        <w:t>Adding style sheets:</w:t>
      </w:r>
    </w:p>
    <w:p w:rsidR="00587F2F" w:rsidRDefault="00587F2F" w:rsidP="00587F2F">
      <w:pPr>
        <w:pStyle w:val="NormalWeb"/>
        <w:shd w:val="clear" w:color="auto" w:fill="FFFFFF"/>
        <w:spacing w:before="0" w:beforeAutospacing="0" w:after="0" w:afterAutospacing="0"/>
        <w:ind w:left="720"/>
        <w:textAlignment w:val="baseline"/>
        <w:rPr>
          <w:rFonts w:ascii="inherit" w:hAnsi="inherit"/>
          <w:color w:val="222222"/>
        </w:rPr>
      </w:pPr>
      <w:r>
        <w:rPr>
          <w:rFonts w:ascii="inherit" w:hAnsi="inherit"/>
          <w:color w:val="222222"/>
        </w:rPr>
        <w:t>In Drupal 6, by default, a "style.css" file will be used from your theme when no other styles are defined inside the .info file. In Drupal 7, the style.css file will be used only if it is specified in the .info file. Adding other styles is as simple as defining a new '</w:t>
      </w:r>
      <w:proofErr w:type="spellStart"/>
      <w:r>
        <w:rPr>
          <w:rStyle w:val="HTMLCode"/>
          <w:rFonts w:ascii="Consolas" w:hAnsi="Consolas" w:cs="Consolas"/>
          <w:color w:val="222222"/>
          <w:sz w:val="22"/>
          <w:szCs w:val="22"/>
          <w:bdr w:val="none" w:sz="0" w:space="0" w:color="auto" w:frame="1"/>
          <w:shd w:val="clear" w:color="auto" w:fill="F7F7F7"/>
        </w:rPr>
        <w:t>stylesheets</w:t>
      </w:r>
      <w:proofErr w:type="spellEnd"/>
      <w:r>
        <w:rPr>
          <w:rFonts w:ascii="inherit" w:hAnsi="inherit"/>
          <w:color w:val="222222"/>
        </w:rPr>
        <w:t>' key with its</w:t>
      </w:r>
      <w:r>
        <w:rPr>
          <w:rStyle w:val="apple-converted-space"/>
          <w:rFonts w:ascii="inherit" w:hAnsi="inherit"/>
          <w:color w:val="222222"/>
        </w:rPr>
        <w:t> </w:t>
      </w:r>
      <w:hyperlink r:id="rId17" w:history="1">
        <w:r>
          <w:rPr>
            <w:rStyle w:val="Hyperlink"/>
            <w:rFonts w:ascii="inherit" w:eastAsiaTheme="majorEastAsia" w:hAnsi="inherit"/>
            <w:color w:val="0678BE"/>
            <w:bdr w:val="none" w:sz="0" w:space="0" w:color="auto" w:frame="1"/>
          </w:rPr>
          <w:t>media property</w:t>
        </w:r>
      </w:hyperlink>
      <w:r>
        <w:rPr>
          <w:rStyle w:val="apple-converted-space"/>
          <w:rFonts w:ascii="inherit" w:hAnsi="inherit"/>
          <w:color w:val="222222"/>
        </w:rPr>
        <w:t> </w:t>
      </w:r>
      <w:r>
        <w:rPr>
          <w:rFonts w:ascii="inherit" w:hAnsi="inherit"/>
          <w:color w:val="222222"/>
        </w:rPr>
        <w:t>and the name of the style sheet. Keep in mind that defining custom styles will prevent the default "style.css" from loading. Remember to explicitly define the default style sheet if your theme uses it.</w:t>
      </w: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Add a style sheet </w:t>
      </w:r>
      <w:r>
        <w:rPr>
          <w:rStyle w:val="token"/>
          <w:rFonts w:ascii="inherit" w:hAnsi="inherit" w:cs="Consolas"/>
          <w:color w:val="53738D"/>
          <w:sz w:val="22"/>
          <w:szCs w:val="22"/>
          <w:bdr w:val="none" w:sz="0" w:space="0" w:color="auto" w:frame="1"/>
        </w:rPr>
        <w:t>for</w:t>
      </w:r>
      <w:r>
        <w:rPr>
          <w:rStyle w:val="HTMLCode"/>
          <w:rFonts w:ascii="Consolas" w:hAnsi="Consolas" w:cs="Consolas"/>
          <w:color w:val="4E4E4E"/>
          <w:sz w:val="22"/>
          <w:szCs w:val="22"/>
          <w:bdr w:val="none" w:sz="0" w:space="0" w:color="auto" w:frame="1"/>
        </w:rPr>
        <w:t xml:space="preserve"> all media</w:t>
      </w: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proofErr w:type="spellStart"/>
      <w:proofErr w:type="gramStart"/>
      <w:r>
        <w:rPr>
          <w:rStyle w:val="HTMLCode"/>
          <w:rFonts w:ascii="Consolas" w:hAnsi="Consolas" w:cs="Consolas"/>
          <w:color w:val="4E4E4E"/>
          <w:sz w:val="22"/>
          <w:szCs w:val="22"/>
          <w:bdr w:val="none" w:sz="0" w:space="0" w:color="auto" w:frame="1"/>
        </w:rPr>
        <w:t>stylesheets</w:t>
      </w:r>
      <w:proofErr w:type="spellEnd"/>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all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theStyle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css</w:t>
      </w: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Add a style sheet </w:t>
      </w:r>
      <w:r>
        <w:rPr>
          <w:rStyle w:val="token"/>
          <w:rFonts w:ascii="inherit" w:hAnsi="inherit" w:cs="Consolas"/>
          <w:color w:val="53738D"/>
          <w:sz w:val="22"/>
          <w:szCs w:val="22"/>
          <w:bdr w:val="none" w:sz="0" w:space="0" w:color="auto" w:frame="1"/>
        </w:rPr>
        <w:t>for</w:t>
      </w:r>
      <w:r>
        <w:rPr>
          <w:rStyle w:val="HTMLCode"/>
          <w:rFonts w:ascii="Consolas" w:hAnsi="Consolas" w:cs="Consolas"/>
          <w:color w:val="4E4E4E"/>
          <w:sz w:val="22"/>
          <w:szCs w:val="22"/>
          <w:bdr w:val="none" w:sz="0" w:space="0" w:color="auto" w:frame="1"/>
        </w:rPr>
        <w:t xml:space="preserve"> screen </w:t>
      </w:r>
      <w:r>
        <w:rPr>
          <w:rStyle w:val="token"/>
          <w:rFonts w:ascii="inherit" w:hAnsi="inherit" w:cs="Consolas"/>
          <w:color w:val="53738D"/>
          <w:sz w:val="22"/>
          <w:szCs w:val="22"/>
          <w:bdr w:val="none" w:sz="0" w:space="0" w:color="auto" w:frame="1"/>
        </w:rPr>
        <w:t>and</w:t>
      </w:r>
      <w:r>
        <w:rPr>
          <w:rStyle w:val="HTMLCode"/>
          <w:rFonts w:ascii="Consolas" w:hAnsi="Consolas" w:cs="Consolas"/>
          <w:color w:val="4E4E4E"/>
          <w:sz w:val="22"/>
          <w:szCs w:val="22"/>
          <w:bdr w:val="none" w:sz="0" w:space="0" w:color="auto" w:frame="1"/>
        </w:rPr>
        <w:t xml:space="preserve"> projection media</w:t>
      </w: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proofErr w:type="spellStart"/>
      <w:proofErr w:type="gramStart"/>
      <w:r>
        <w:rPr>
          <w:rStyle w:val="HTMLCode"/>
          <w:rFonts w:ascii="Consolas" w:hAnsi="Consolas" w:cs="Consolas"/>
          <w:color w:val="4E4E4E"/>
          <w:sz w:val="22"/>
          <w:szCs w:val="22"/>
          <w:bdr w:val="none" w:sz="0" w:space="0" w:color="auto" w:frame="1"/>
        </w:rPr>
        <w:t>stylesheets</w:t>
      </w:r>
      <w:proofErr w:type="spellEnd"/>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screen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projection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theScreenProjectionStyle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css</w:t>
      </w: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lastRenderedPageBreak/>
        <w:t>;</w:t>
      </w:r>
      <w:r>
        <w:rPr>
          <w:rStyle w:val="HTMLCode"/>
          <w:rFonts w:ascii="Consolas" w:hAnsi="Consolas" w:cs="Consolas"/>
          <w:color w:val="4E4E4E"/>
          <w:sz w:val="22"/>
          <w:szCs w:val="22"/>
          <w:bdr w:val="none" w:sz="0" w:space="0" w:color="auto" w:frame="1"/>
        </w:rPr>
        <w:t xml:space="preserve"> Add a style sheet </w:t>
      </w:r>
      <w:r>
        <w:rPr>
          <w:rStyle w:val="token"/>
          <w:rFonts w:ascii="inherit" w:hAnsi="inherit" w:cs="Consolas"/>
          <w:color w:val="53738D"/>
          <w:sz w:val="22"/>
          <w:szCs w:val="22"/>
          <w:bdr w:val="none" w:sz="0" w:space="0" w:color="auto" w:frame="1"/>
        </w:rPr>
        <w:t>for</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print</w:t>
      </w:r>
      <w:r>
        <w:rPr>
          <w:rStyle w:val="HTMLCode"/>
          <w:rFonts w:ascii="Consolas" w:hAnsi="Consolas" w:cs="Consolas"/>
          <w:color w:val="4E4E4E"/>
          <w:sz w:val="22"/>
          <w:szCs w:val="22"/>
          <w:bdr w:val="none" w:sz="0" w:space="0" w:color="auto" w:frame="1"/>
        </w:rPr>
        <w:t xml:space="preserve"> media</w:t>
      </w: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proofErr w:type="spellStart"/>
      <w:proofErr w:type="gramStart"/>
      <w:r>
        <w:rPr>
          <w:rStyle w:val="HTMLCode"/>
          <w:rFonts w:ascii="Consolas" w:hAnsi="Consolas" w:cs="Consolas"/>
          <w:color w:val="4E4E4E"/>
          <w:sz w:val="22"/>
          <w:szCs w:val="22"/>
          <w:bdr w:val="none" w:sz="0" w:space="0" w:color="auto" w:frame="1"/>
        </w:rPr>
        <w:t>stylesheets</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3738D"/>
          <w:sz w:val="22"/>
          <w:szCs w:val="22"/>
          <w:bdr w:val="none" w:sz="0" w:space="0" w:color="auto" w:frame="1"/>
        </w:rPr>
        <w:t>print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thePrintStyle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css</w:t>
      </w: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Add a style sheet with media query</w:t>
      </w: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proofErr w:type="spellStart"/>
      <w:proofErr w:type="gramStart"/>
      <w:r>
        <w:rPr>
          <w:rStyle w:val="HTMLCode"/>
          <w:rFonts w:ascii="Consolas" w:hAnsi="Consolas" w:cs="Consolas"/>
          <w:color w:val="4E4E4E"/>
          <w:sz w:val="22"/>
          <w:szCs w:val="22"/>
          <w:bdr w:val="none" w:sz="0" w:space="0" w:color="auto" w:frame="1"/>
        </w:rPr>
        <w:t>stylesheets</w:t>
      </w:r>
      <w:proofErr w:type="spellEnd"/>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 xml:space="preserve">screen </w:t>
      </w:r>
      <w:r>
        <w:rPr>
          <w:rStyle w:val="token"/>
          <w:rFonts w:ascii="inherit" w:hAnsi="inherit" w:cs="Consolas"/>
          <w:color w:val="53738D"/>
          <w:sz w:val="22"/>
          <w:szCs w:val="22"/>
          <w:bdr w:val="none" w:sz="0" w:space="0" w:color="auto" w:frame="1"/>
        </w:rPr>
        <w:t>and</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max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width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600px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theStyle600</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css</w:t>
      </w:r>
    </w:p>
    <w:p w:rsidR="00587F2F" w:rsidRDefault="00587F2F" w:rsidP="00587F2F">
      <w:pPr>
        <w:pStyle w:val="HTMLPreformatted"/>
        <w:shd w:val="clear" w:color="auto" w:fill="F7F7F7"/>
        <w:ind w:left="720"/>
        <w:textAlignment w:val="baseline"/>
        <w:rPr>
          <w:rFonts w:ascii="Consolas" w:hAnsi="Consolas" w:cs="Consolas"/>
          <w:color w:val="4E4E4E"/>
          <w:sz w:val="24"/>
          <w:szCs w:val="24"/>
        </w:rPr>
      </w:pPr>
      <w:r>
        <w:rPr>
          <w:rStyle w:val="HTMLCode"/>
          <w:rFonts w:ascii="Consolas" w:hAnsi="Consolas" w:cs="Consolas"/>
          <w:color w:val="4E4E4E"/>
          <w:sz w:val="22"/>
          <w:szCs w:val="22"/>
          <w:bdr w:val="none" w:sz="0" w:space="0" w:color="auto" w:frame="1"/>
        </w:rPr>
        <w:t xml:space="preserve">    </w:t>
      </w:r>
    </w:p>
    <w:p w:rsidR="00587F2F" w:rsidRDefault="00587F2F" w:rsidP="00587F2F">
      <w:pPr>
        <w:pStyle w:val="NormalWeb"/>
        <w:shd w:val="clear" w:color="auto" w:fill="FFFFFF"/>
        <w:spacing w:before="0" w:beforeAutospacing="0" w:after="0" w:afterAutospacing="0"/>
        <w:ind w:left="720"/>
        <w:textAlignment w:val="baseline"/>
        <w:rPr>
          <w:rFonts w:ascii="inherit" w:hAnsi="inherit"/>
          <w:color w:val="222222"/>
        </w:rPr>
      </w:pPr>
      <w:r>
        <w:rPr>
          <w:rStyle w:val="Emphasis"/>
          <w:rFonts w:ascii="inherit" w:hAnsi="inherit"/>
          <w:color w:val="222222"/>
          <w:bdr w:val="none" w:sz="0" w:space="0" w:color="auto" w:frame="1"/>
        </w:rPr>
        <w:t>A few notes:</w:t>
      </w:r>
    </w:p>
    <w:p w:rsidR="00587F2F" w:rsidRDefault="00587F2F" w:rsidP="00587F2F">
      <w:pPr>
        <w:numPr>
          <w:ilvl w:val="0"/>
          <w:numId w:val="3"/>
        </w:numPr>
        <w:shd w:val="clear" w:color="auto" w:fill="FFFFFF"/>
        <w:spacing w:after="0" w:line="240" w:lineRule="auto"/>
        <w:textAlignment w:val="baseline"/>
        <w:rPr>
          <w:rFonts w:ascii="inherit" w:hAnsi="inherit"/>
          <w:color w:val="222222"/>
        </w:rPr>
      </w:pPr>
      <w:r>
        <w:rPr>
          <w:rStyle w:val="Emphasis"/>
          <w:rFonts w:ascii="inherit" w:hAnsi="inherit"/>
          <w:color w:val="222222"/>
          <w:bdr w:val="none" w:sz="0" w:space="0" w:color="auto" w:frame="1"/>
        </w:rPr>
        <w:t>Note the empty square brackets between the</w:t>
      </w:r>
      <w:r>
        <w:rPr>
          <w:rStyle w:val="apple-converted-space"/>
          <w:rFonts w:ascii="inherit" w:hAnsi="inherit"/>
          <w:i/>
          <w:iCs/>
          <w:color w:val="222222"/>
          <w:bdr w:val="none" w:sz="0" w:space="0" w:color="auto" w:frame="1"/>
        </w:rPr>
        <w:t> </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media</w:t>
      </w:r>
      <w:r>
        <w:rPr>
          <w:rStyle w:val="token"/>
          <w:rFonts w:ascii="inherit" w:hAnsi="inherit" w:cs="Consolas"/>
          <w:i/>
          <w:iCs/>
          <w:color w:val="555555"/>
          <w:bdr w:val="none" w:sz="0" w:space="0" w:color="auto" w:frame="1"/>
          <w:shd w:val="clear" w:color="auto" w:fill="F7F7F7"/>
        </w:rPr>
        <w:t>]</w:t>
      </w:r>
      <w:r>
        <w:rPr>
          <w:rStyle w:val="apple-converted-space"/>
          <w:rFonts w:ascii="inherit" w:hAnsi="inherit"/>
          <w:i/>
          <w:iCs/>
          <w:color w:val="222222"/>
          <w:bdr w:val="none" w:sz="0" w:space="0" w:color="auto" w:frame="1"/>
        </w:rPr>
        <w:t> </w:t>
      </w:r>
      <w:r>
        <w:rPr>
          <w:rStyle w:val="Emphasis"/>
          <w:rFonts w:ascii="inherit" w:hAnsi="inherit"/>
          <w:color w:val="222222"/>
          <w:bdr w:val="none" w:sz="0" w:space="0" w:color="auto" w:frame="1"/>
        </w:rPr>
        <w:t>and</w:t>
      </w:r>
      <w:r>
        <w:rPr>
          <w:rStyle w:val="apple-converted-space"/>
          <w:rFonts w:ascii="inherit" w:hAnsi="inherit"/>
          <w:i/>
          <w:iCs/>
          <w:color w:val="222222"/>
          <w:bdr w:val="none" w:sz="0" w:space="0" w:color="auto" w:frame="1"/>
        </w:rPr>
        <w:t> </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 xml:space="preserve"> styleName</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css</w:t>
      </w:r>
      <w:r>
        <w:rPr>
          <w:rStyle w:val="Emphasis"/>
          <w:rFonts w:ascii="inherit" w:hAnsi="inherit"/>
          <w:color w:val="222222"/>
          <w:bdr w:val="none" w:sz="0" w:space="0" w:color="auto" w:frame="1"/>
        </w:rPr>
        <w:t>.</w:t>
      </w:r>
      <w:r>
        <w:rPr>
          <w:rStyle w:val="apple-converted-space"/>
          <w:rFonts w:ascii="inherit" w:hAnsi="inherit"/>
          <w:color w:val="222222"/>
        </w:rPr>
        <w:t> </w:t>
      </w:r>
      <w:r>
        <w:rPr>
          <w:rFonts w:ascii="inherit" w:hAnsi="inherit"/>
          <w:color w:val="222222"/>
        </w:rPr>
        <w:t xml:space="preserve">These are always empty and denote that each </w:t>
      </w:r>
      <w:proofErr w:type="spellStart"/>
      <w:r>
        <w:rPr>
          <w:rFonts w:ascii="inherit" w:hAnsi="inherit"/>
          <w:color w:val="222222"/>
        </w:rPr>
        <w:t>stylesheet</w:t>
      </w:r>
      <w:proofErr w:type="spellEnd"/>
      <w:r>
        <w:rPr>
          <w:rFonts w:ascii="inherit" w:hAnsi="inherit"/>
          <w:color w:val="222222"/>
        </w:rPr>
        <w:t xml:space="preserve"> is appended to an array, as in </w:t>
      </w:r>
      <w:proofErr w:type="spellStart"/>
      <w:r>
        <w:rPr>
          <w:rFonts w:ascii="inherit" w:hAnsi="inherit"/>
          <w:color w:val="222222"/>
        </w:rPr>
        <w:t>php</w:t>
      </w:r>
      <w:proofErr w:type="spellEnd"/>
      <w:r>
        <w:rPr>
          <w:rFonts w:ascii="inherit" w:hAnsi="inherit"/>
          <w:color w:val="222222"/>
        </w:rPr>
        <w:t>.</w:t>
      </w:r>
    </w:p>
    <w:p w:rsidR="00587F2F" w:rsidRDefault="00587F2F" w:rsidP="00587F2F">
      <w:pPr>
        <w:numPr>
          <w:ilvl w:val="0"/>
          <w:numId w:val="3"/>
        </w:numPr>
        <w:shd w:val="clear" w:color="auto" w:fill="FFFFFF"/>
        <w:spacing w:after="0" w:line="240" w:lineRule="auto"/>
        <w:textAlignment w:val="baseline"/>
        <w:rPr>
          <w:rFonts w:ascii="inherit" w:hAnsi="inherit"/>
          <w:color w:val="222222"/>
        </w:rPr>
      </w:pPr>
      <w:r>
        <w:rPr>
          <w:rStyle w:val="Emphasis"/>
          <w:rFonts w:ascii="inherit" w:hAnsi="inherit"/>
          <w:color w:val="222222"/>
          <w:bdr w:val="none" w:sz="0" w:space="0" w:color="auto" w:frame="1"/>
        </w:rPr>
        <w:t>The order in which the styles are listed in the .info file will reflect the order it is displayed on head of the page.</w:t>
      </w:r>
    </w:p>
    <w:p w:rsidR="00587F2F" w:rsidRDefault="00587F2F" w:rsidP="00587F2F">
      <w:pPr>
        <w:numPr>
          <w:ilvl w:val="0"/>
          <w:numId w:val="3"/>
        </w:numPr>
        <w:shd w:val="clear" w:color="auto" w:fill="FFFFFF"/>
        <w:spacing w:after="0" w:line="240" w:lineRule="auto"/>
        <w:textAlignment w:val="baseline"/>
        <w:rPr>
          <w:rFonts w:ascii="inherit" w:hAnsi="inherit"/>
          <w:color w:val="222222"/>
        </w:rPr>
      </w:pPr>
      <w:r>
        <w:rPr>
          <w:rStyle w:val="Emphasis"/>
          <w:rFonts w:ascii="inherit" w:hAnsi="inherit"/>
          <w:color w:val="222222"/>
          <w:bdr w:val="none" w:sz="0" w:space="0" w:color="auto" w:frame="1"/>
        </w:rPr>
        <w:t>The style sheets can be placed in sub-directories, i.e.,</w:t>
      </w:r>
      <w:r>
        <w:rPr>
          <w:rStyle w:val="apple-converted-space"/>
          <w:rFonts w:ascii="inherit" w:hAnsi="inherit"/>
          <w:i/>
          <w:iCs/>
          <w:color w:val="222222"/>
          <w:bdr w:val="none" w:sz="0" w:space="0" w:color="auto" w:frame="1"/>
        </w:rPr>
        <w:t> </w:t>
      </w:r>
      <w:proofErr w:type="spellStart"/>
      <w:proofErr w:type="gramStart"/>
      <w:r>
        <w:rPr>
          <w:rStyle w:val="HTMLCode"/>
          <w:rFonts w:ascii="Consolas" w:eastAsiaTheme="minorHAnsi" w:hAnsi="Consolas" w:cs="Consolas"/>
          <w:i/>
          <w:iCs/>
          <w:color w:val="222222"/>
          <w:bdr w:val="none" w:sz="0" w:space="0" w:color="auto" w:frame="1"/>
          <w:shd w:val="clear" w:color="auto" w:fill="F7F7F7"/>
        </w:rPr>
        <w:t>stylesheets</w:t>
      </w:r>
      <w:proofErr w:type="spellEnd"/>
      <w:r>
        <w:rPr>
          <w:rStyle w:val="token"/>
          <w:rFonts w:ascii="inherit" w:hAnsi="inherit" w:cs="Consolas"/>
          <w:i/>
          <w:iCs/>
          <w:color w:val="555555"/>
          <w:bdr w:val="none" w:sz="0" w:space="0" w:color="auto" w:frame="1"/>
          <w:shd w:val="clear" w:color="auto" w:fill="F7F7F7"/>
        </w:rPr>
        <w:t>[</w:t>
      </w:r>
      <w:proofErr w:type="gramEnd"/>
      <w:r>
        <w:rPr>
          <w:rStyle w:val="HTMLCode"/>
          <w:rFonts w:ascii="Consolas" w:eastAsiaTheme="minorHAnsi" w:hAnsi="Consolas" w:cs="Consolas"/>
          <w:i/>
          <w:iCs/>
          <w:color w:val="222222"/>
          <w:bdr w:val="none" w:sz="0" w:space="0" w:color="auto" w:frame="1"/>
          <w:shd w:val="clear" w:color="auto" w:fill="F7F7F7"/>
        </w:rPr>
        <w:t>all</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 xml:space="preserve"> </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 xml:space="preserve"> </w:t>
      </w:r>
      <w:proofErr w:type="spellStart"/>
      <w:r>
        <w:rPr>
          <w:rStyle w:val="HTMLCode"/>
          <w:rFonts w:ascii="Consolas" w:eastAsiaTheme="minorHAnsi" w:hAnsi="Consolas" w:cs="Consolas"/>
          <w:i/>
          <w:iCs/>
          <w:color w:val="222222"/>
          <w:bdr w:val="none" w:sz="0" w:space="0" w:color="auto" w:frame="1"/>
          <w:shd w:val="clear" w:color="auto" w:fill="F7F7F7"/>
        </w:rPr>
        <w:t>stylesheets</w:t>
      </w:r>
      <w:proofErr w:type="spellEnd"/>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styleName</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css</w:t>
      </w:r>
      <w:r>
        <w:rPr>
          <w:rStyle w:val="Emphasis"/>
          <w:rFonts w:ascii="inherit" w:hAnsi="inherit"/>
          <w:color w:val="222222"/>
          <w:bdr w:val="none" w:sz="0" w:space="0" w:color="auto" w:frame="1"/>
        </w:rPr>
        <w:t>. Useful for organizing style sheets.</w:t>
      </w:r>
    </w:p>
    <w:p w:rsidR="00587F2F" w:rsidRDefault="00587F2F" w:rsidP="00587F2F">
      <w:pPr>
        <w:numPr>
          <w:ilvl w:val="0"/>
          <w:numId w:val="3"/>
        </w:numPr>
        <w:shd w:val="clear" w:color="auto" w:fill="FFFFFF"/>
        <w:spacing w:after="0" w:line="240" w:lineRule="auto"/>
        <w:textAlignment w:val="baseline"/>
        <w:rPr>
          <w:rFonts w:ascii="inherit" w:hAnsi="inherit"/>
          <w:color w:val="222222"/>
        </w:rPr>
      </w:pPr>
      <w:r>
        <w:rPr>
          <w:rStyle w:val="Emphasis"/>
          <w:rFonts w:ascii="inherit" w:hAnsi="inherit"/>
          <w:color w:val="222222"/>
          <w:bdr w:val="none" w:sz="0" w:space="0" w:color="auto" w:frame="1"/>
        </w:rPr>
        <w:t>However, it is recommended that sub-directories be kept to one level, i.e.</w:t>
      </w:r>
      <w:proofErr w:type="gramStart"/>
      <w:r>
        <w:rPr>
          <w:rStyle w:val="Emphasis"/>
          <w:rFonts w:ascii="inherit" w:hAnsi="inherit"/>
          <w:color w:val="222222"/>
          <w:bdr w:val="none" w:sz="0" w:space="0" w:color="auto" w:frame="1"/>
        </w:rPr>
        <w:t>,</w:t>
      </w:r>
      <w:proofErr w:type="spellStart"/>
      <w:r>
        <w:rPr>
          <w:rStyle w:val="HTMLCode"/>
          <w:rFonts w:ascii="Consolas" w:eastAsiaTheme="minorHAnsi" w:hAnsi="Consolas" w:cs="Consolas"/>
          <w:i/>
          <w:iCs/>
          <w:color w:val="222222"/>
          <w:bdr w:val="none" w:sz="0" w:space="0" w:color="auto" w:frame="1"/>
          <w:shd w:val="clear" w:color="auto" w:fill="F7F7F7"/>
        </w:rPr>
        <w:t>stylesheets</w:t>
      </w:r>
      <w:proofErr w:type="spellEnd"/>
      <w:proofErr w:type="gramEnd"/>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all</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 xml:space="preserve"> </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 xml:space="preserve"> </w:t>
      </w:r>
      <w:proofErr w:type="spellStart"/>
      <w:r>
        <w:rPr>
          <w:rStyle w:val="HTMLCode"/>
          <w:rFonts w:ascii="Consolas" w:eastAsiaTheme="minorHAnsi" w:hAnsi="Consolas" w:cs="Consolas"/>
          <w:i/>
          <w:iCs/>
          <w:color w:val="222222"/>
          <w:bdr w:val="none" w:sz="0" w:space="0" w:color="auto" w:frame="1"/>
          <w:shd w:val="clear" w:color="auto" w:fill="F7F7F7"/>
        </w:rPr>
        <w:t>css</w:t>
      </w:r>
      <w:proofErr w:type="spellEnd"/>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foo</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styleName</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css</w:t>
      </w:r>
      <w:r>
        <w:rPr>
          <w:rStyle w:val="apple-converted-space"/>
          <w:rFonts w:ascii="inherit" w:hAnsi="inherit"/>
          <w:i/>
          <w:iCs/>
          <w:color w:val="222222"/>
          <w:bdr w:val="none" w:sz="0" w:space="0" w:color="auto" w:frame="1"/>
        </w:rPr>
        <w:t> </w:t>
      </w:r>
      <w:r>
        <w:rPr>
          <w:rStyle w:val="Emphasis"/>
          <w:rFonts w:ascii="inherit" w:hAnsi="inherit"/>
          <w:color w:val="222222"/>
          <w:bdr w:val="none" w:sz="0" w:space="0" w:color="auto" w:frame="1"/>
        </w:rPr>
        <w:t>may cause a problem with some templates. Safer is</w:t>
      </w:r>
      <w:r>
        <w:rPr>
          <w:rStyle w:val="apple-converted-space"/>
          <w:rFonts w:ascii="inherit" w:hAnsi="inherit"/>
          <w:i/>
          <w:iCs/>
          <w:color w:val="222222"/>
          <w:bdr w:val="none" w:sz="0" w:space="0" w:color="auto" w:frame="1"/>
        </w:rPr>
        <w:t> </w:t>
      </w:r>
      <w:proofErr w:type="spellStart"/>
      <w:proofErr w:type="gramStart"/>
      <w:r>
        <w:rPr>
          <w:rStyle w:val="HTMLCode"/>
          <w:rFonts w:ascii="Consolas" w:eastAsiaTheme="minorHAnsi" w:hAnsi="Consolas" w:cs="Consolas"/>
          <w:i/>
          <w:iCs/>
          <w:color w:val="222222"/>
          <w:bdr w:val="none" w:sz="0" w:space="0" w:color="auto" w:frame="1"/>
          <w:shd w:val="clear" w:color="auto" w:fill="F7F7F7"/>
        </w:rPr>
        <w:t>stylesheets</w:t>
      </w:r>
      <w:proofErr w:type="spellEnd"/>
      <w:r>
        <w:rPr>
          <w:rStyle w:val="token"/>
          <w:rFonts w:ascii="inherit" w:hAnsi="inherit" w:cs="Consolas"/>
          <w:i/>
          <w:iCs/>
          <w:color w:val="555555"/>
          <w:bdr w:val="none" w:sz="0" w:space="0" w:color="auto" w:frame="1"/>
          <w:shd w:val="clear" w:color="auto" w:fill="F7F7F7"/>
        </w:rPr>
        <w:t>[</w:t>
      </w:r>
      <w:proofErr w:type="gramEnd"/>
      <w:r>
        <w:rPr>
          <w:rStyle w:val="HTMLCode"/>
          <w:rFonts w:ascii="Consolas" w:eastAsiaTheme="minorHAnsi" w:hAnsi="Consolas" w:cs="Consolas"/>
          <w:i/>
          <w:iCs/>
          <w:color w:val="222222"/>
          <w:bdr w:val="none" w:sz="0" w:space="0" w:color="auto" w:frame="1"/>
          <w:shd w:val="clear" w:color="auto" w:fill="F7F7F7"/>
        </w:rPr>
        <w:t>all</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 xml:space="preserve"> </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 xml:space="preserve"> </w:t>
      </w:r>
      <w:proofErr w:type="spellStart"/>
      <w:r>
        <w:rPr>
          <w:rStyle w:val="HTMLCode"/>
          <w:rFonts w:ascii="Consolas" w:eastAsiaTheme="minorHAnsi" w:hAnsi="Consolas" w:cs="Consolas"/>
          <w:i/>
          <w:iCs/>
          <w:color w:val="222222"/>
          <w:bdr w:val="none" w:sz="0" w:space="0" w:color="auto" w:frame="1"/>
          <w:shd w:val="clear" w:color="auto" w:fill="F7F7F7"/>
        </w:rPr>
        <w:t>css</w:t>
      </w:r>
      <w:proofErr w:type="spellEnd"/>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styleName</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css</w:t>
      </w:r>
      <w:r>
        <w:rPr>
          <w:rStyle w:val="apple-converted-space"/>
          <w:rFonts w:ascii="inherit" w:hAnsi="inherit"/>
          <w:i/>
          <w:iCs/>
          <w:color w:val="222222"/>
          <w:bdr w:val="none" w:sz="0" w:space="0" w:color="auto" w:frame="1"/>
        </w:rPr>
        <w:t> </w:t>
      </w:r>
      <w:r>
        <w:rPr>
          <w:rStyle w:val="Emphasis"/>
          <w:rFonts w:ascii="inherit" w:hAnsi="inherit"/>
          <w:color w:val="222222"/>
          <w:bdr w:val="none" w:sz="0" w:space="0" w:color="auto" w:frame="1"/>
        </w:rPr>
        <w:t>or</w:t>
      </w:r>
      <w:r>
        <w:rPr>
          <w:rStyle w:val="apple-converted-space"/>
          <w:rFonts w:ascii="inherit" w:hAnsi="inherit"/>
          <w:i/>
          <w:iCs/>
          <w:color w:val="222222"/>
          <w:bdr w:val="none" w:sz="0" w:space="0" w:color="auto" w:frame="1"/>
        </w:rPr>
        <w:t> </w:t>
      </w:r>
      <w:proofErr w:type="spellStart"/>
      <w:r>
        <w:rPr>
          <w:rStyle w:val="HTMLCode"/>
          <w:rFonts w:ascii="Consolas" w:eastAsiaTheme="minorHAnsi" w:hAnsi="Consolas" w:cs="Consolas"/>
          <w:i/>
          <w:iCs/>
          <w:color w:val="222222"/>
          <w:bdr w:val="none" w:sz="0" w:space="0" w:color="auto" w:frame="1"/>
          <w:shd w:val="clear" w:color="auto" w:fill="F7F7F7"/>
        </w:rPr>
        <w:t>stylesheets</w:t>
      </w:r>
      <w:proofErr w:type="spellEnd"/>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all</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 xml:space="preserve"> </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 xml:space="preserve"> foo</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styleName</w:t>
      </w:r>
      <w:r>
        <w:rPr>
          <w:rStyle w:val="token"/>
          <w:rFonts w:ascii="inherit" w:hAnsi="inherit" w:cs="Consolas"/>
          <w:i/>
          <w:iCs/>
          <w:color w:val="555555"/>
          <w:bdr w:val="none" w:sz="0" w:space="0" w:color="auto" w:frame="1"/>
          <w:shd w:val="clear" w:color="auto" w:fill="F7F7F7"/>
        </w:rPr>
        <w:t>.</w:t>
      </w:r>
      <w:r>
        <w:rPr>
          <w:rStyle w:val="HTMLCode"/>
          <w:rFonts w:ascii="Consolas" w:eastAsiaTheme="minorHAnsi" w:hAnsi="Consolas" w:cs="Consolas"/>
          <w:i/>
          <w:iCs/>
          <w:color w:val="222222"/>
          <w:bdr w:val="none" w:sz="0" w:space="0" w:color="auto" w:frame="1"/>
          <w:shd w:val="clear" w:color="auto" w:fill="F7F7F7"/>
        </w:rPr>
        <w:t>css</w:t>
      </w:r>
      <w:r>
        <w:rPr>
          <w:rStyle w:val="Emphasis"/>
          <w:rFonts w:ascii="inherit" w:hAnsi="inherit"/>
          <w:color w:val="222222"/>
          <w:bdr w:val="none" w:sz="0" w:space="0" w:color="auto" w:frame="1"/>
        </w:rPr>
        <w:t>.</w:t>
      </w:r>
    </w:p>
    <w:p w:rsidR="00587F2F" w:rsidRDefault="00587F2F" w:rsidP="00587F2F">
      <w:pPr>
        <w:numPr>
          <w:ilvl w:val="0"/>
          <w:numId w:val="3"/>
        </w:numPr>
        <w:shd w:val="clear" w:color="auto" w:fill="FFFFFF"/>
        <w:spacing w:after="0" w:line="240" w:lineRule="auto"/>
        <w:textAlignment w:val="baseline"/>
        <w:rPr>
          <w:rFonts w:ascii="inherit" w:hAnsi="inherit"/>
          <w:color w:val="222222"/>
        </w:rPr>
      </w:pPr>
      <w:r>
        <w:rPr>
          <w:rFonts w:ascii="inherit" w:hAnsi="inherit"/>
          <w:color w:val="222222"/>
        </w:rPr>
        <w:t xml:space="preserve">The word "style" </w:t>
      </w:r>
      <w:proofErr w:type="spellStart"/>
      <w:r>
        <w:rPr>
          <w:rFonts w:ascii="inherit" w:hAnsi="inherit"/>
          <w:color w:val="222222"/>
        </w:rPr>
        <w:t>can not</w:t>
      </w:r>
      <w:proofErr w:type="spellEnd"/>
      <w:r>
        <w:rPr>
          <w:rFonts w:ascii="inherit" w:hAnsi="inherit"/>
          <w:color w:val="222222"/>
        </w:rPr>
        <w:t xml:space="preserve"> be used in the name, like "myown_style.css". It will conflict with the default style.css. Anyhow, myownstyle.css will work.</w:t>
      </w:r>
    </w:p>
    <w:p w:rsidR="00587F2F" w:rsidRDefault="00587F2F" w:rsidP="00587F2F">
      <w:pPr>
        <w:shd w:val="clear" w:color="auto" w:fill="FFFFFF"/>
        <w:spacing w:before="166"/>
        <w:textAlignment w:val="baseline"/>
        <w:rPr>
          <w:rFonts w:ascii="inherit" w:hAnsi="inherit"/>
          <w:b/>
          <w:bCs/>
          <w:color w:val="222222"/>
        </w:rPr>
      </w:pPr>
      <w:r>
        <w:rPr>
          <w:rFonts w:ascii="inherit" w:hAnsi="inherit"/>
          <w:b/>
          <w:bCs/>
          <w:color w:val="222222"/>
        </w:rPr>
        <w:t xml:space="preserve">Adding external </w:t>
      </w:r>
      <w:proofErr w:type="spellStart"/>
      <w:r>
        <w:rPr>
          <w:rFonts w:ascii="inherit" w:hAnsi="inherit"/>
          <w:b/>
          <w:bCs/>
          <w:color w:val="222222"/>
        </w:rPr>
        <w:t>stylesheets</w:t>
      </w:r>
      <w:proofErr w:type="spellEnd"/>
    </w:p>
    <w:p w:rsidR="00587F2F" w:rsidRDefault="00587F2F" w:rsidP="00587F2F">
      <w:pPr>
        <w:shd w:val="clear" w:color="auto" w:fill="FFFFFF"/>
        <w:ind w:left="720"/>
        <w:textAlignment w:val="baseline"/>
        <w:rPr>
          <w:rFonts w:ascii="inherit" w:hAnsi="inherit"/>
          <w:color w:val="222222"/>
        </w:rPr>
      </w:pPr>
      <w:r>
        <w:rPr>
          <w:rFonts w:ascii="inherit" w:hAnsi="inherit"/>
          <w:color w:val="222222"/>
        </w:rPr>
        <w:t xml:space="preserve">To use a </w:t>
      </w:r>
      <w:proofErr w:type="spellStart"/>
      <w:r>
        <w:rPr>
          <w:rFonts w:ascii="inherit" w:hAnsi="inherit"/>
          <w:color w:val="222222"/>
        </w:rPr>
        <w:t>stylesheet</w:t>
      </w:r>
      <w:proofErr w:type="spellEnd"/>
      <w:r>
        <w:rPr>
          <w:rFonts w:ascii="inherit" w:hAnsi="inherit"/>
          <w:color w:val="222222"/>
        </w:rPr>
        <w:t xml:space="preserve"> external to your theme, such as one hosted on a CDN, you cannot use the themes .info file. Instead you can add this in</w:t>
      </w:r>
      <w:r>
        <w:rPr>
          <w:rStyle w:val="apple-converted-space"/>
          <w:rFonts w:ascii="inherit" w:hAnsi="inherit"/>
          <w:color w:val="222222"/>
        </w:rPr>
        <w:t> </w:t>
      </w:r>
      <w:proofErr w:type="spellStart"/>
      <w:r>
        <w:rPr>
          <w:rStyle w:val="HTMLCode"/>
          <w:rFonts w:ascii="Consolas" w:eastAsiaTheme="minorHAnsi" w:hAnsi="Consolas" w:cs="Consolas"/>
          <w:color w:val="222222"/>
          <w:bdr w:val="none" w:sz="0" w:space="0" w:color="auto" w:frame="1"/>
          <w:shd w:val="clear" w:color="auto" w:fill="F7F7F7"/>
        </w:rPr>
        <w:t>template</w:t>
      </w:r>
      <w:r>
        <w:rPr>
          <w:rStyle w:val="token"/>
          <w:rFonts w:ascii="inherit" w:hAnsi="inherit" w:cs="Consolas"/>
          <w:color w:val="555555"/>
          <w:bdr w:val="none" w:sz="0" w:space="0" w:color="auto" w:frame="1"/>
          <w:shd w:val="clear" w:color="auto" w:fill="F7F7F7"/>
        </w:rPr>
        <w:t>.</w:t>
      </w:r>
      <w:r>
        <w:rPr>
          <w:rStyle w:val="HTMLCode"/>
          <w:rFonts w:ascii="Consolas" w:eastAsiaTheme="minorHAnsi" w:hAnsi="Consolas" w:cs="Consolas"/>
          <w:color w:val="222222"/>
          <w:bdr w:val="none" w:sz="0" w:space="0" w:color="auto" w:frame="1"/>
          <w:shd w:val="clear" w:color="auto" w:fill="F7F7F7"/>
        </w:rPr>
        <w:t>php</w:t>
      </w:r>
      <w:proofErr w:type="spellEnd"/>
      <w:r>
        <w:rPr>
          <w:rFonts w:ascii="inherit" w:hAnsi="inherit"/>
          <w:color w:val="222222"/>
        </w:rPr>
        <w:t>. In Drupal 7 do this as follows:</w:t>
      </w: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function</w:t>
      </w:r>
      <w:proofErr w:type="gramEnd"/>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mytheme_preprocess_html</w:t>
      </w:r>
      <w:proofErr w:type="spellEnd"/>
      <w:r>
        <w:rPr>
          <w:rStyle w:val="token"/>
          <w:rFonts w:ascii="inherit" w:hAnsi="inherit" w:cs="Consolas"/>
          <w:color w:val="555555"/>
          <w:sz w:val="22"/>
          <w:szCs w:val="22"/>
          <w:bdr w:val="none" w:sz="0" w:space="0" w:color="auto" w:frame="1"/>
        </w:rPr>
        <w:t>(&amp;</w:t>
      </w:r>
      <w:r>
        <w:rPr>
          <w:rStyle w:val="token"/>
          <w:rFonts w:ascii="inherit" w:hAnsi="inherit" w:cs="Consolas"/>
          <w:color w:val="0678BE"/>
          <w:sz w:val="22"/>
          <w:szCs w:val="22"/>
          <w:bdr w:val="none" w:sz="0" w:space="0" w:color="auto" w:frame="1"/>
        </w:rPr>
        <w:t>$variables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87F2F" w:rsidRDefault="00587F2F" w:rsidP="00587F2F">
      <w:pPr>
        <w:pStyle w:val="HTMLPreformatted"/>
        <w:shd w:val="clear" w:color="auto" w:fill="F7F7F7"/>
        <w:ind w:left="72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drupal_add_</w:t>
      </w:r>
      <w:proofErr w:type="gramStart"/>
      <w:r>
        <w:rPr>
          <w:rStyle w:val="token"/>
          <w:rFonts w:ascii="inherit" w:hAnsi="inherit" w:cs="Consolas"/>
          <w:color w:val="064771"/>
          <w:sz w:val="22"/>
          <w:szCs w:val="22"/>
          <w:bdr w:val="none" w:sz="0" w:space="0" w:color="auto" w:frame="1"/>
        </w:rPr>
        <w:t>css</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'http://fonts.googleapis.com/css?family=News+Cycle'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'external'</w:t>
      </w:r>
      <w:r>
        <w:rPr>
          <w:rStyle w:val="token"/>
          <w:rFonts w:ascii="inherit" w:hAnsi="inherit" w:cs="Consolas"/>
          <w:color w:val="555555"/>
          <w:sz w:val="22"/>
          <w:szCs w:val="22"/>
          <w:bdr w:val="none" w:sz="0" w:space="0" w:color="auto" w:frame="1"/>
        </w:rPr>
        <w:t>));</w:t>
      </w:r>
    </w:p>
    <w:p w:rsidR="00587F2F" w:rsidRDefault="00587F2F" w:rsidP="00587F2F">
      <w:pPr>
        <w:pStyle w:val="HTMLPreformatted"/>
        <w:shd w:val="clear" w:color="auto" w:fill="F7F7F7"/>
        <w:ind w:left="720"/>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rsidP="005008AE">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Verdana" w:hAnsi="Verdana"/>
        </w:rPr>
        <w:br/>
      </w:r>
      <w:r>
        <w:rPr>
          <w:rFonts w:ascii="Ubuntu" w:hAnsi="Ubuntu"/>
          <w:b w:val="0"/>
          <w:bCs w:val="0"/>
          <w:color w:val="064771"/>
          <w:sz w:val="60"/>
          <w:szCs w:val="60"/>
        </w:rPr>
        <w:t>Adding CSS to form or page with attachments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Verdana" w:hAnsi="Verdana"/>
        </w:rPr>
        <w:br/>
      </w:r>
      <w:r>
        <w:rPr>
          <w:rFonts w:ascii="Ubuntu" w:hAnsi="Ubuntu"/>
          <w:color w:val="222222"/>
        </w:rPr>
        <w:t>On the</w:t>
      </w:r>
      <w:r>
        <w:rPr>
          <w:rStyle w:val="apple-converted-space"/>
          <w:rFonts w:ascii="Ubuntu" w:hAnsi="Ubuntu"/>
          <w:color w:val="222222"/>
        </w:rPr>
        <w:t> </w:t>
      </w:r>
      <w:hyperlink r:id="rId18" w:history="1">
        <w:r>
          <w:rPr>
            <w:rStyle w:val="Hyperlink"/>
            <w:rFonts w:ascii="inherit" w:eastAsiaTheme="majorEastAsia" w:hAnsi="inherit"/>
            <w:color w:val="0678BE"/>
            <w:bdr w:val="none" w:sz="0" w:space="0" w:color="auto" w:frame="1"/>
          </w:rPr>
          <w:t>previous page</w:t>
        </w:r>
      </w:hyperlink>
      <w:r>
        <w:rPr>
          <w:rStyle w:val="apple-converted-space"/>
          <w:rFonts w:ascii="Ubuntu" w:hAnsi="Ubuntu"/>
          <w:color w:val="222222"/>
        </w:rPr>
        <w:t> </w:t>
      </w:r>
      <w:r>
        <w:rPr>
          <w:rFonts w:ascii="Ubuntu" w:hAnsi="Ubuntu"/>
          <w:color w:val="222222"/>
        </w:rPr>
        <w:t xml:space="preserve">we learned how to add </w:t>
      </w:r>
      <w:proofErr w:type="spellStart"/>
      <w:r>
        <w:rPr>
          <w:rFonts w:ascii="Ubuntu" w:hAnsi="Ubuntu"/>
          <w:color w:val="222222"/>
        </w:rPr>
        <w:t>css</w:t>
      </w:r>
      <w:proofErr w:type="spellEnd"/>
      <w:r>
        <w:rPr>
          <w:rFonts w:ascii="Ubuntu" w:hAnsi="Ubuntu"/>
          <w:color w:val="222222"/>
        </w:rPr>
        <w:t xml:space="preserve"> using the</w:t>
      </w:r>
      <w:r>
        <w:rPr>
          <w:rStyle w:val="apple-converted-space"/>
          <w:rFonts w:ascii="Ubuntu" w:hAnsi="Ubuntu"/>
          <w:color w:val="222222"/>
        </w:rPr>
        <w:t> </w:t>
      </w:r>
      <w:hyperlink r:id="rId19" w:history="1">
        <w:r>
          <w:rPr>
            <w:rStyle w:val="Hyperlink"/>
            <w:rFonts w:ascii="inherit" w:eastAsiaTheme="majorEastAsia" w:hAnsi="inherit"/>
            <w:color w:val="0678BE"/>
            <w:bdr w:val="none" w:sz="0" w:space="0" w:color="auto" w:frame="1"/>
          </w:rPr>
          <w:t>.info</w:t>
        </w:r>
      </w:hyperlink>
      <w:r>
        <w:rPr>
          <w:rStyle w:val="apple-converted-space"/>
          <w:rFonts w:ascii="Ubuntu" w:hAnsi="Ubuntu"/>
          <w:color w:val="222222"/>
        </w:rPr>
        <w:t> </w:t>
      </w:r>
      <w:r>
        <w:rPr>
          <w:rFonts w:ascii="Ubuntu" w:hAnsi="Ubuntu"/>
          <w:color w:val="222222"/>
        </w:rPr>
        <w:t>file and the</w:t>
      </w:r>
      <w:r>
        <w:rPr>
          <w:rStyle w:val="apple-converted-space"/>
          <w:rFonts w:ascii="Ubuntu" w:hAnsi="Ubuntu"/>
          <w:color w:val="222222"/>
        </w:rPr>
        <w:t> </w:t>
      </w:r>
      <w:proofErr w:type="spellStart"/>
      <w:r>
        <w:rPr>
          <w:rFonts w:ascii="Ubuntu" w:hAnsi="Ubuntu"/>
          <w:color w:val="222222"/>
        </w:rPr>
        <w:fldChar w:fldCharType="begin"/>
      </w:r>
      <w:r>
        <w:rPr>
          <w:rFonts w:ascii="Ubuntu" w:hAnsi="Ubuntu"/>
          <w:color w:val="222222"/>
        </w:rPr>
        <w:instrText xml:space="preserve"> HYPERLINK "https://api.drupal.org/api/drupal/includes!common.inc/function/drupal_add_css/7" \o "drupal_add_css" </w:instrText>
      </w:r>
      <w:r>
        <w:rPr>
          <w:rFonts w:ascii="Ubuntu" w:hAnsi="Ubuntu"/>
          <w:color w:val="222222"/>
        </w:rPr>
        <w:fldChar w:fldCharType="separate"/>
      </w:r>
      <w:r>
        <w:rPr>
          <w:rStyle w:val="Hyperlink"/>
          <w:rFonts w:ascii="inherit" w:eastAsiaTheme="majorEastAsia" w:hAnsi="inherit"/>
          <w:color w:val="0678BE"/>
          <w:bdr w:val="none" w:sz="0" w:space="0" w:color="auto" w:frame="1"/>
        </w:rPr>
        <w:t>drupal_add_</w:t>
      </w:r>
      <w:proofErr w:type="gramStart"/>
      <w:r>
        <w:rPr>
          <w:rStyle w:val="Hyperlink"/>
          <w:rFonts w:ascii="inherit" w:eastAsiaTheme="majorEastAsia" w:hAnsi="inherit"/>
          <w:color w:val="0678BE"/>
          <w:bdr w:val="none" w:sz="0" w:space="0" w:color="auto" w:frame="1"/>
        </w:rPr>
        <w:t>css</w:t>
      </w:r>
      <w:proofErr w:type="spellEnd"/>
      <w:r>
        <w:rPr>
          <w:rStyle w:val="Hyperlink"/>
          <w:rFonts w:ascii="inherit" w:eastAsiaTheme="majorEastAsia" w:hAnsi="inherit"/>
          <w:color w:val="0678BE"/>
          <w:bdr w:val="none" w:sz="0" w:space="0" w:color="auto" w:frame="1"/>
        </w:rPr>
        <w:t>(</w:t>
      </w:r>
      <w:proofErr w:type="gramEnd"/>
      <w:r>
        <w:rPr>
          <w:rStyle w:val="Hyperlink"/>
          <w:rFonts w:ascii="inherit" w:eastAsiaTheme="majorEastAsia" w:hAnsi="inherit"/>
          <w:color w:val="0678BE"/>
          <w:bdr w:val="none" w:sz="0" w:space="0" w:color="auto" w:frame="1"/>
        </w:rPr>
        <w:t>)</w:t>
      </w:r>
      <w:r>
        <w:rPr>
          <w:rFonts w:ascii="Ubuntu" w:hAnsi="Ubuntu"/>
          <w:color w:val="222222"/>
        </w:rPr>
        <w:fldChar w:fldCharType="end"/>
      </w:r>
      <w:r>
        <w:rPr>
          <w:rStyle w:val="apple-converted-space"/>
          <w:rFonts w:ascii="Ubuntu" w:hAnsi="Ubuntu"/>
          <w:color w:val="222222"/>
        </w:rPr>
        <w:t> </w:t>
      </w:r>
      <w:r>
        <w:rPr>
          <w:rFonts w:ascii="Ubuntu" w:hAnsi="Ubuntu"/>
          <w:color w:val="222222"/>
        </w:rPr>
        <w:t xml:space="preserve">function. You will recall that the major advantage to </w:t>
      </w:r>
      <w:proofErr w:type="spellStart"/>
      <w:r>
        <w:rPr>
          <w:rFonts w:ascii="Ubuntu" w:hAnsi="Ubuntu"/>
          <w:color w:val="222222"/>
        </w:rPr>
        <w:t>drupal_add_</w:t>
      </w:r>
      <w:proofErr w:type="gramStart"/>
      <w:r>
        <w:rPr>
          <w:rFonts w:ascii="Ubuntu" w:hAnsi="Ubuntu"/>
          <w:color w:val="222222"/>
        </w:rPr>
        <w:t>css</w:t>
      </w:r>
      <w:proofErr w:type="spellEnd"/>
      <w:r>
        <w:rPr>
          <w:rFonts w:ascii="Ubuntu" w:hAnsi="Ubuntu"/>
          <w:color w:val="222222"/>
        </w:rPr>
        <w:t>(</w:t>
      </w:r>
      <w:proofErr w:type="gramEnd"/>
      <w:r>
        <w:rPr>
          <w:rFonts w:ascii="Ubuntu" w:hAnsi="Ubuntu"/>
          <w:color w:val="222222"/>
        </w:rPr>
        <w:t xml:space="preserve">) is that you can include CSS only on specific pages to reduce your page load. Unfortunately, if you have a lot of conditional rules for CSS inclusion, this can lead to complex logic in your </w:t>
      </w:r>
      <w:proofErr w:type="spellStart"/>
      <w:r>
        <w:rPr>
          <w:rFonts w:ascii="Ubuntu" w:hAnsi="Ubuntu"/>
          <w:color w:val="222222"/>
        </w:rPr>
        <w:t>template.php</w:t>
      </w:r>
      <w:proofErr w:type="spellEnd"/>
      <w:r>
        <w:rPr>
          <w:rFonts w:ascii="Ubuntu" w:hAnsi="Ubuntu"/>
          <w:color w:val="222222"/>
        </w:rPr>
        <w:t xml:space="preserve"> or in a </w:t>
      </w:r>
      <w:proofErr w:type="spellStart"/>
      <w:r>
        <w:rPr>
          <w:rFonts w:ascii="Ubuntu" w:hAnsi="Ubuntu"/>
          <w:color w:val="222222"/>
        </w:rPr>
        <w:t>hook_</w:t>
      </w:r>
      <w:proofErr w:type="gramStart"/>
      <w:r>
        <w:rPr>
          <w:rFonts w:ascii="Ubuntu" w:hAnsi="Ubuntu"/>
          <w:color w:val="222222"/>
        </w:rPr>
        <w:t>init</w:t>
      </w:r>
      <w:proofErr w:type="spellEnd"/>
      <w:r>
        <w:rPr>
          <w:rFonts w:ascii="Ubuntu" w:hAnsi="Ubuntu"/>
          <w:color w:val="222222"/>
        </w:rPr>
        <w:t>(</w:t>
      </w:r>
      <w:proofErr w:type="gramEnd"/>
      <w:r>
        <w:rPr>
          <w:rFonts w:ascii="Ubuntu" w:hAnsi="Ubuntu"/>
          <w:color w:val="222222"/>
        </w:rPr>
        <w:t>) implementation. Thankfully, there's an easier way!</w:t>
      </w:r>
    </w:p>
    <w:p w:rsidR="005008AE" w:rsidRDefault="005008AE" w:rsidP="005008AE">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 xml:space="preserve">Adding </w:t>
      </w:r>
      <w:proofErr w:type="spellStart"/>
      <w:r>
        <w:rPr>
          <w:rFonts w:ascii="Ubuntu" w:hAnsi="Ubuntu"/>
          <w:b w:val="0"/>
          <w:bCs w:val="0"/>
          <w:color w:val="064771"/>
          <w:sz w:val="48"/>
          <w:szCs w:val="48"/>
        </w:rPr>
        <w:t>css</w:t>
      </w:r>
      <w:proofErr w:type="spellEnd"/>
      <w:r>
        <w:rPr>
          <w:rFonts w:ascii="Ubuntu" w:hAnsi="Ubuntu"/>
          <w:b w:val="0"/>
          <w:bCs w:val="0"/>
          <w:color w:val="064771"/>
          <w:sz w:val="48"/>
          <w:szCs w:val="48"/>
        </w:rPr>
        <w:t xml:space="preserve"> using #attached attribute</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Drupal 7 introduced render arrays to improve the separation of content and markup. One of the elements of a render array is the</w:t>
      </w:r>
      <w:r>
        <w:rPr>
          <w:rStyle w:val="apple-converted-space"/>
          <w:rFonts w:ascii="Ubuntu" w:hAnsi="Ubuntu"/>
          <w:color w:val="222222"/>
        </w:rPr>
        <w:t> </w:t>
      </w:r>
      <w:hyperlink r:id="rId20" w:anchor="attached" w:history="1">
        <w:r>
          <w:rPr>
            <w:rStyle w:val="Hyperlink"/>
            <w:rFonts w:ascii="inherit" w:eastAsiaTheme="majorEastAsia" w:hAnsi="inherit"/>
            <w:color w:val="0678BE"/>
            <w:bdr w:val="none" w:sz="0" w:space="0" w:color="auto" w:frame="1"/>
          </w:rPr>
          <w:t>#attached</w:t>
        </w:r>
      </w:hyperlink>
      <w:r>
        <w:rPr>
          <w:rStyle w:val="apple-converted-space"/>
          <w:rFonts w:ascii="Ubuntu" w:hAnsi="Ubuntu"/>
          <w:color w:val="222222"/>
        </w:rPr>
        <w:t> </w:t>
      </w:r>
      <w:r>
        <w:rPr>
          <w:rFonts w:ascii="Ubuntu" w:hAnsi="Ubuntu"/>
          <w:color w:val="222222"/>
        </w:rPr>
        <w:t xml:space="preserve">attribute. This attribute allows </w:t>
      </w:r>
      <w:r>
        <w:rPr>
          <w:rFonts w:ascii="Ubuntu" w:hAnsi="Ubuntu"/>
          <w:color w:val="222222"/>
        </w:rPr>
        <w:lastRenderedPageBreak/>
        <w:t>you to declaratively state what CSS needs to be included whenever that array is rendered into HTML.</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Adding CSS to a cached block</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 xml:space="preserve">If you add </w:t>
      </w:r>
      <w:proofErr w:type="spellStart"/>
      <w:r>
        <w:rPr>
          <w:rFonts w:ascii="Ubuntu" w:hAnsi="Ubuntu"/>
          <w:color w:val="222222"/>
        </w:rPr>
        <w:t>css</w:t>
      </w:r>
      <w:proofErr w:type="spellEnd"/>
      <w:r>
        <w:rPr>
          <w:rFonts w:ascii="Ubuntu" w:hAnsi="Ubuntu"/>
          <w:color w:val="222222"/>
        </w:rPr>
        <w:t xml:space="preserve"> using</w:t>
      </w:r>
      <w:r>
        <w:rPr>
          <w:rStyle w:val="apple-converted-space"/>
          <w:rFonts w:ascii="Ubuntu" w:hAnsi="Ubuntu"/>
          <w:color w:val="222222"/>
        </w:rPr>
        <w:t> </w:t>
      </w:r>
      <w:proofErr w:type="spellStart"/>
      <w:r>
        <w:rPr>
          <w:rFonts w:ascii="Ubuntu" w:hAnsi="Ubuntu"/>
          <w:color w:val="222222"/>
        </w:rPr>
        <w:fldChar w:fldCharType="begin"/>
      </w:r>
      <w:r>
        <w:rPr>
          <w:rFonts w:ascii="Ubuntu" w:hAnsi="Ubuntu"/>
          <w:color w:val="222222"/>
        </w:rPr>
        <w:instrText xml:space="preserve"> HYPERLINK "https://api.drupal.org/api/drupal/includes!common.inc/function/drupal_add_css/7" \o "drupal_add_css" </w:instrText>
      </w:r>
      <w:r>
        <w:rPr>
          <w:rFonts w:ascii="Ubuntu" w:hAnsi="Ubuntu"/>
          <w:color w:val="222222"/>
        </w:rPr>
        <w:fldChar w:fldCharType="separate"/>
      </w:r>
      <w:r>
        <w:rPr>
          <w:rStyle w:val="Hyperlink"/>
          <w:rFonts w:ascii="inherit" w:eastAsiaTheme="majorEastAsia" w:hAnsi="inherit"/>
          <w:color w:val="0678BE"/>
          <w:bdr w:val="none" w:sz="0" w:space="0" w:color="auto" w:frame="1"/>
        </w:rPr>
        <w:t>drupal_add_</w:t>
      </w:r>
      <w:proofErr w:type="gramStart"/>
      <w:r>
        <w:rPr>
          <w:rStyle w:val="Hyperlink"/>
          <w:rFonts w:ascii="inherit" w:eastAsiaTheme="majorEastAsia" w:hAnsi="inherit"/>
          <w:color w:val="0678BE"/>
          <w:bdr w:val="none" w:sz="0" w:space="0" w:color="auto" w:frame="1"/>
        </w:rPr>
        <w:t>css</w:t>
      </w:r>
      <w:proofErr w:type="spellEnd"/>
      <w:r>
        <w:rPr>
          <w:rStyle w:val="Hyperlink"/>
          <w:rFonts w:ascii="inherit" w:eastAsiaTheme="majorEastAsia" w:hAnsi="inherit"/>
          <w:color w:val="0678BE"/>
          <w:bdr w:val="none" w:sz="0" w:space="0" w:color="auto" w:frame="1"/>
        </w:rPr>
        <w:t>(</w:t>
      </w:r>
      <w:proofErr w:type="gramEnd"/>
      <w:r>
        <w:rPr>
          <w:rStyle w:val="Hyperlink"/>
          <w:rFonts w:ascii="inherit" w:eastAsiaTheme="majorEastAsia" w:hAnsi="inherit"/>
          <w:color w:val="0678BE"/>
          <w:bdr w:val="none" w:sz="0" w:space="0" w:color="auto" w:frame="1"/>
        </w:rPr>
        <w:t>)</w:t>
      </w:r>
      <w:r>
        <w:rPr>
          <w:rFonts w:ascii="Ubuntu" w:hAnsi="Ubuntu"/>
          <w:color w:val="222222"/>
        </w:rPr>
        <w:fldChar w:fldCharType="end"/>
      </w:r>
      <w:r>
        <w:rPr>
          <w:rStyle w:val="apple-converted-space"/>
          <w:rFonts w:ascii="Ubuntu" w:hAnsi="Ubuntu"/>
          <w:color w:val="222222"/>
        </w:rPr>
        <w:t> </w:t>
      </w:r>
      <w:r>
        <w:rPr>
          <w:rFonts w:ascii="Ubuntu" w:hAnsi="Ubuntu"/>
          <w:color w:val="222222"/>
        </w:rPr>
        <w:t>inside</w:t>
      </w:r>
      <w:r>
        <w:rPr>
          <w:rStyle w:val="apple-converted-space"/>
          <w:rFonts w:ascii="Ubuntu" w:hAnsi="Ubuntu"/>
          <w:color w:val="222222"/>
        </w:rPr>
        <w:t> </w:t>
      </w:r>
      <w:proofErr w:type="spellStart"/>
      <w:r>
        <w:rPr>
          <w:rFonts w:ascii="Ubuntu" w:hAnsi="Ubuntu"/>
          <w:color w:val="222222"/>
        </w:rPr>
        <w:fldChar w:fldCharType="begin"/>
      </w:r>
      <w:r>
        <w:rPr>
          <w:rFonts w:ascii="Ubuntu" w:hAnsi="Ubuntu"/>
          <w:color w:val="222222"/>
        </w:rPr>
        <w:instrText xml:space="preserve"> HYPERLINK "https://api.drupal.org/api/drupal/modules!block!block.api.php/function/hook_block_view/7" \o "hook_block_view" </w:instrText>
      </w:r>
      <w:r>
        <w:rPr>
          <w:rFonts w:ascii="Ubuntu" w:hAnsi="Ubuntu"/>
          <w:color w:val="222222"/>
        </w:rPr>
        <w:fldChar w:fldCharType="separate"/>
      </w:r>
      <w:r>
        <w:rPr>
          <w:rStyle w:val="Hyperlink"/>
          <w:rFonts w:ascii="inherit" w:eastAsiaTheme="majorEastAsia" w:hAnsi="inherit"/>
          <w:color w:val="0678BE"/>
          <w:bdr w:val="none" w:sz="0" w:space="0" w:color="auto" w:frame="1"/>
        </w:rPr>
        <w:t>hook_block_view</w:t>
      </w:r>
      <w:proofErr w:type="spellEnd"/>
      <w:r>
        <w:rPr>
          <w:rStyle w:val="Hyperlink"/>
          <w:rFonts w:ascii="inherit" w:eastAsiaTheme="majorEastAsia" w:hAnsi="inherit"/>
          <w:color w:val="0678BE"/>
          <w:bdr w:val="none" w:sz="0" w:space="0" w:color="auto" w:frame="1"/>
        </w:rPr>
        <w:t>()</w:t>
      </w:r>
      <w:r>
        <w:rPr>
          <w:rFonts w:ascii="Ubuntu" w:hAnsi="Ubuntu"/>
          <w:color w:val="222222"/>
        </w:rPr>
        <w:fldChar w:fldCharType="end"/>
      </w:r>
      <w:r>
        <w:rPr>
          <w:rFonts w:ascii="Ubuntu" w:hAnsi="Ubuntu"/>
          <w:color w:val="222222"/>
        </w:rPr>
        <w:t xml:space="preserve">, and then enable block cache, you will discover that the </w:t>
      </w:r>
      <w:proofErr w:type="spellStart"/>
      <w:r>
        <w:rPr>
          <w:rFonts w:ascii="Ubuntu" w:hAnsi="Ubuntu"/>
          <w:color w:val="222222"/>
        </w:rPr>
        <w:t>css</w:t>
      </w:r>
      <w:proofErr w:type="spellEnd"/>
      <w:r>
        <w:rPr>
          <w:rFonts w:ascii="Ubuntu" w:hAnsi="Ubuntu"/>
          <w:color w:val="222222"/>
        </w:rPr>
        <w:t xml:space="preserve"> will be included when the block is first rendered, but not if the block is cached. This is because the </w:t>
      </w:r>
      <w:proofErr w:type="spellStart"/>
      <w:r>
        <w:rPr>
          <w:rFonts w:ascii="Ubuntu" w:hAnsi="Ubuntu"/>
          <w:color w:val="222222"/>
        </w:rPr>
        <w:t>drupal_add_</w:t>
      </w:r>
      <w:proofErr w:type="gramStart"/>
      <w:r>
        <w:rPr>
          <w:rFonts w:ascii="Ubuntu" w:hAnsi="Ubuntu"/>
          <w:color w:val="222222"/>
        </w:rPr>
        <w:t>css</w:t>
      </w:r>
      <w:proofErr w:type="spellEnd"/>
      <w:r>
        <w:rPr>
          <w:rFonts w:ascii="Ubuntu" w:hAnsi="Ubuntu"/>
          <w:color w:val="222222"/>
        </w:rPr>
        <w:t>(</w:t>
      </w:r>
      <w:proofErr w:type="gramEnd"/>
      <w:r>
        <w:rPr>
          <w:rFonts w:ascii="Ubuntu" w:hAnsi="Ubuntu"/>
          <w:color w:val="222222"/>
        </w:rPr>
        <w:t xml:space="preserve">) call only happens when the </w:t>
      </w:r>
      <w:proofErr w:type="spellStart"/>
      <w:r>
        <w:rPr>
          <w:rFonts w:ascii="Ubuntu" w:hAnsi="Ubuntu"/>
          <w:color w:val="222222"/>
        </w:rPr>
        <w:t>hook_block_view</w:t>
      </w:r>
      <w:proofErr w:type="spellEnd"/>
      <w:r>
        <w:rPr>
          <w:rFonts w:ascii="Ubuntu" w:hAnsi="Ubuntu"/>
          <w:color w:val="222222"/>
        </w:rPr>
        <w:t xml:space="preserve">() function is called. Using #attached guarantees that the needed resource will be included as part of the rendering process even if the block is being pulled from cache. Under the hood, this happens via a call to </w:t>
      </w:r>
      <w:proofErr w:type="spellStart"/>
      <w:r>
        <w:rPr>
          <w:rFonts w:ascii="Ubuntu" w:hAnsi="Ubuntu"/>
          <w:color w:val="222222"/>
        </w:rPr>
        <w:t>drupal_process_</w:t>
      </w:r>
      <w:proofErr w:type="gramStart"/>
      <w:r>
        <w:rPr>
          <w:rFonts w:ascii="Ubuntu" w:hAnsi="Ubuntu"/>
          <w:color w:val="222222"/>
        </w:rPr>
        <w:t>attached</w:t>
      </w:r>
      <w:proofErr w:type="spellEnd"/>
      <w:r>
        <w:rPr>
          <w:rFonts w:ascii="Ubuntu" w:hAnsi="Ubuntu"/>
          <w:color w:val="222222"/>
        </w:rPr>
        <w:t>(</w:t>
      </w:r>
      <w:proofErr w:type="gramEnd"/>
      <w:r>
        <w:rPr>
          <w:rFonts w:ascii="Ubuntu" w:hAnsi="Ubuntu"/>
          <w:color w:val="222222"/>
        </w:rPr>
        <w:t xml:space="preserve">), which in turn calls </w:t>
      </w:r>
      <w:proofErr w:type="spellStart"/>
      <w:r>
        <w:rPr>
          <w:rFonts w:ascii="Ubuntu" w:hAnsi="Ubuntu"/>
          <w:color w:val="222222"/>
        </w:rPr>
        <w:t>drupal_add_css</w:t>
      </w:r>
      <w:proofErr w:type="spellEnd"/>
      <w:r>
        <w:rPr>
          <w:rFonts w:ascii="Ubuntu" w:hAnsi="Ubuntu"/>
          <w:color w:val="222222"/>
        </w:rPr>
        <w:t>() for you.</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Style w:val="Strong"/>
          <w:rFonts w:ascii="inherit" w:hAnsi="inherit"/>
          <w:color w:val="222222"/>
          <w:bdr w:val="none" w:sz="0" w:space="0" w:color="auto" w:frame="1"/>
        </w:rPr>
        <w:t xml:space="preserve">Moving from </w:t>
      </w:r>
      <w:proofErr w:type="spellStart"/>
      <w:r>
        <w:rPr>
          <w:rStyle w:val="Strong"/>
          <w:rFonts w:ascii="inherit" w:hAnsi="inherit"/>
          <w:color w:val="222222"/>
          <w:bdr w:val="none" w:sz="0" w:space="0" w:color="auto" w:frame="1"/>
        </w:rPr>
        <w:t>drupal_add_</w:t>
      </w:r>
      <w:proofErr w:type="gramStart"/>
      <w:r>
        <w:rPr>
          <w:rStyle w:val="Strong"/>
          <w:rFonts w:ascii="inherit" w:hAnsi="inherit"/>
          <w:color w:val="222222"/>
          <w:bdr w:val="none" w:sz="0" w:space="0" w:color="auto" w:frame="1"/>
        </w:rPr>
        <w:t>css</w:t>
      </w:r>
      <w:proofErr w:type="spellEnd"/>
      <w:r>
        <w:rPr>
          <w:rStyle w:val="Strong"/>
          <w:rFonts w:ascii="inherit" w:hAnsi="inherit"/>
          <w:color w:val="222222"/>
          <w:bdr w:val="none" w:sz="0" w:space="0" w:color="auto" w:frame="1"/>
        </w:rPr>
        <w:t>(</w:t>
      </w:r>
      <w:proofErr w:type="gramEnd"/>
      <w:r>
        <w:rPr>
          <w:rStyle w:val="Strong"/>
          <w:rFonts w:ascii="inherit" w:hAnsi="inherit"/>
          <w:color w:val="222222"/>
          <w:bdr w:val="none" w:sz="0" w:space="0" w:color="auto" w:frame="1"/>
        </w:rPr>
        <w:t>) to #attached</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Initially, the code below will work, but if you enable block caching, or if you have defined your block to be cached in</w:t>
      </w:r>
      <w:r>
        <w:rPr>
          <w:rStyle w:val="apple-converted-space"/>
          <w:rFonts w:ascii="Ubuntu" w:hAnsi="Ubuntu"/>
          <w:color w:val="222222"/>
        </w:rPr>
        <w:t> </w:t>
      </w:r>
      <w:proofErr w:type="spellStart"/>
      <w:r>
        <w:rPr>
          <w:rFonts w:ascii="Ubuntu" w:hAnsi="Ubuntu"/>
          <w:color w:val="222222"/>
        </w:rPr>
        <w:fldChar w:fldCharType="begin"/>
      </w:r>
      <w:r>
        <w:rPr>
          <w:rFonts w:ascii="Ubuntu" w:hAnsi="Ubuntu"/>
          <w:color w:val="222222"/>
        </w:rPr>
        <w:instrText xml:space="preserve"> HYPERLINK "https://api.drupal.org/api/drupal/modules%21block%21block.api.php/function/hook_block_info/7" </w:instrText>
      </w:r>
      <w:r>
        <w:rPr>
          <w:rFonts w:ascii="Ubuntu" w:hAnsi="Ubuntu"/>
          <w:color w:val="222222"/>
        </w:rPr>
        <w:fldChar w:fldCharType="separate"/>
      </w:r>
      <w:r>
        <w:rPr>
          <w:rStyle w:val="Hyperlink"/>
          <w:rFonts w:ascii="inherit" w:eastAsiaTheme="majorEastAsia" w:hAnsi="inherit"/>
          <w:color w:val="0678BE"/>
          <w:bdr w:val="none" w:sz="0" w:space="0" w:color="auto" w:frame="1"/>
        </w:rPr>
        <w:t>hook_block_</w:t>
      </w:r>
      <w:proofErr w:type="gramStart"/>
      <w:r>
        <w:rPr>
          <w:rStyle w:val="Hyperlink"/>
          <w:rFonts w:ascii="inherit" w:eastAsiaTheme="majorEastAsia" w:hAnsi="inherit"/>
          <w:color w:val="0678BE"/>
          <w:bdr w:val="none" w:sz="0" w:space="0" w:color="auto" w:frame="1"/>
        </w:rPr>
        <w:t>info</w:t>
      </w:r>
      <w:proofErr w:type="spellEnd"/>
      <w:r>
        <w:rPr>
          <w:rStyle w:val="Hyperlink"/>
          <w:rFonts w:ascii="inherit" w:eastAsiaTheme="majorEastAsia" w:hAnsi="inherit"/>
          <w:color w:val="0678BE"/>
          <w:bdr w:val="none" w:sz="0" w:space="0" w:color="auto" w:frame="1"/>
        </w:rPr>
        <w:t>(</w:t>
      </w:r>
      <w:proofErr w:type="gramEnd"/>
      <w:r>
        <w:rPr>
          <w:rStyle w:val="Hyperlink"/>
          <w:rFonts w:ascii="inherit" w:eastAsiaTheme="majorEastAsia" w:hAnsi="inherit"/>
          <w:color w:val="0678BE"/>
          <w:bdr w:val="none" w:sz="0" w:space="0" w:color="auto" w:frame="1"/>
        </w:rPr>
        <w:t>)</w:t>
      </w:r>
      <w:r>
        <w:rPr>
          <w:rFonts w:ascii="Ubuntu" w:hAnsi="Ubuntu"/>
          <w:color w:val="222222"/>
        </w:rPr>
        <w:fldChar w:fldCharType="end"/>
      </w:r>
      <w:r>
        <w:rPr>
          <w:rFonts w:ascii="Ubuntu" w:hAnsi="Ubuntu"/>
          <w:color w:val="222222"/>
        </w:rPr>
        <w:t>, the</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my</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css</w:t>
      </w:r>
      <w:r>
        <w:rPr>
          <w:rStyle w:val="apple-converted-space"/>
          <w:rFonts w:ascii="Ubuntu" w:hAnsi="Ubuntu"/>
          <w:color w:val="222222"/>
        </w:rPr>
        <w:t> </w:t>
      </w:r>
      <w:r>
        <w:rPr>
          <w:rFonts w:ascii="Ubuntu" w:hAnsi="Ubuntu"/>
          <w:color w:val="222222"/>
        </w:rPr>
        <w:t>will fail to be included.</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function</w:t>
      </w:r>
      <w:proofErr w:type="gramEnd"/>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foo_block_view</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$delta</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$delta</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foo_delta</w:t>
      </w:r>
      <w:proofErr w:type="spell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drupal_add_</w:t>
      </w:r>
      <w:proofErr w:type="gramStart"/>
      <w:r>
        <w:rPr>
          <w:rStyle w:val="token"/>
          <w:rFonts w:ascii="inherit" w:hAnsi="inherit" w:cs="Consolas"/>
          <w:color w:val="064771"/>
          <w:sz w:val="22"/>
          <w:szCs w:val="22"/>
          <w:bdr w:val="none" w:sz="0" w:space="0" w:color="auto" w:frame="1"/>
        </w:rPr>
        <w:t>css</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'path/to/my.css'</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$block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roofErr w:type="gramEnd"/>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subject</w:t>
      </w:r>
      <w:proofErr w:type="gramEnd"/>
      <w:r>
        <w:rPr>
          <w:rStyle w:val="token"/>
          <w:rFonts w:ascii="inherit" w:hAnsi="inherit" w:cs="Consolas"/>
          <w:color w:val="308217"/>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'Foo title'</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content</w:t>
      </w:r>
      <w:proofErr w:type="gramEnd"/>
      <w:r>
        <w:rPr>
          <w:rStyle w:val="token"/>
          <w:rFonts w:ascii="inherit" w:hAnsi="inherit" w:cs="Consolas"/>
          <w:color w:val="308217"/>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Lorem</w:t>
      </w:r>
      <w:proofErr w:type="spellEnd"/>
      <w:r>
        <w:rPr>
          <w:rStyle w:val="token"/>
          <w:rFonts w:ascii="inherit" w:hAnsi="inherit" w:cs="Consolas"/>
          <w:color w:val="308217"/>
          <w:sz w:val="22"/>
          <w:szCs w:val="22"/>
          <w:bdr w:val="none" w:sz="0" w:space="0" w:color="auto" w:frame="1"/>
        </w:rPr>
        <w:t xml:space="preserve"> </w:t>
      </w:r>
      <w:proofErr w:type="spellStart"/>
      <w:r>
        <w:rPr>
          <w:rStyle w:val="token"/>
          <w:rFonts w:ascii="inherit" w:hAnsi="inherit" w:cs="Consolas"/>
          <w:color w:val="308217"/>
          <w:sz w:val="22"/>
          <w:szCs w:val="22"/>
          <w:bdr w:val="none" w:sz="0" w:space="0" w:color="auto" w:frame="1"/>
        </w:rPr>
        <w:t>ipsum</w:t>
      </w:r>
      <w:proofErr w:type="spellEnd"/>
      <w:r>
        <w:rPr>
          <w:rStyle w:val="token"/>
          <w:rFonts w:ascii="inherit" w:hAnsi="inherit" w:cs="Consolas"/>
          <w:color w:val="308217"/>
          <w:sz w:val="22"/>
          <w:szCs w:val="22"/>
          <w:bdr w:val="none" w:sz="0" w:space="0" w:color="auto" w:frame="1"/>
        </w:rPr>
        <w:t xml:space="preserve"> text.'</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return</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$block</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Changing the code to be cache-friendly is as simple as removing the call to </w:t>
      </w:r>
      <w:proofErr w:type="spellStart"/>
      <w:r>
        <w:rPr>
          <w:rFonts w:ascii="Ubuntu" w:hAnsi="Ubuntu"/>
          <w:color w:val="222222"/>
        </w:rPr>
        <w:t>drupal_add_</w:t>
      </w:r>
      <w:proofErr w:type="gramStart"/>
      <w:r>
        <w:rPr>
          <w:rFonts w:ascii="Ubuntu" w:hAnsi="Ubuntu"/>
          <w:color w:val="222222"/>
        </w:rPr>
        <w:t>css</w:t>
      </w:r>
      <w:proofErr w:type="spellEnd"/>
      <w:r>
        <w:rPr>
          <w:rFonts w:ascii="Ubuntu" w:hAnsi="Ubuntu"/>
          <w:color w:val="222222"/>
        </w:rPr>
        <w:t>(</w:t>
      </w:r>
      <w:proofErr w:type="gramEnd"/>
      <w:r>
        <w:rPr>
          <w:rFonts w:ascii="Ubuntu" w:hAnsi="Ubuntu"/>
          <w:color w:val="222222"/>
        </w:rPr>
        <w:t xml:space="preserve">) and adding the #attached property with the resource included in the </w:t>
      </w:r>
      <w:proofErr w:type="spellStart"/>
      <w:r>
        <w:rPr>
          <w:rFonts w:ascii="Ubuntu" w:hAnsi="Ubuntu"/>
          <w:color w:val="222222"/>
        </w:rPr>
        <w:t>css</w:t>
      </w:r>
      <w:proofErr w:type="spellEnd"/>
      <w:r>
        <w:rPr>
          <w:rFonts w:ascii="Ubuntu" w:hAnsi="Ubuntu"/>
          <w:color w:val="222222"/>
        </w:rPr>
        <w:t xml:space="preserve"> property of the array you set as its value.</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function</w:t>
      </w:r>
      <w:proofErr w:type="gramEnd"/>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foo_block_view</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$delta</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$delta</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foo_delta</w:t>
      </w:r>
      <w:proofErr w:type="spell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$block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roofErr w:type="gramEnd"/>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subject</w:t>
      </w:r>
      <w:proofErr w:type="gramEnd"/>
      <w:r>
        <w:rPr>
          <w:rStyle w:val="token"/>
          <w:rFonts w:ascii="inherit" w:hAnsi="inherit" w:cs="Consolas"/>
          <w:color w:val="308217"/>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'Foo title'</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content</w:t>
      </w:r>
      <w:proofErr w:type="gramEnd"/>
      <w:r>
        <w:rPr>
          <w:rStyle w:val="token"/>
          <w:rFonts w:ascii="inherit" w:hAnsi="inherit" w:cs="Consolas"/>
          <w:color w:val="308217"/>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'#markup'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'&lt;p&gt;</w:t>
      </w:r>
      <w:proofErr w:type="gramStart"/>
      <w:r>
        <w:rPr>
          <w:rStyle w:val="token"/>
          <w:rFonts w:ascii="inherit" w:hAnsi="inherit" w:cs="Consolas"/>
          <w:color w:val="308217"/>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Lorem</w:t>
      </w:r>
      <w:proofErr w:type="spellEnd"/>
      <w:r>
        <w:rPr>
          <w:rStyle w:val="token"/>
          <w:rFonts w:ascii="inherit" w:hAnsi="inherit" w:cs="Consolas"/>
          <w:color w:val="308217"/>
          <w:sz w:val="22"/>
          <w:szCs w:val="22"/>
          <w:bdr w:val="none" w:sz="0" w:space="0" w:color="auto" w:frame="1"/>
        </w:rPr>
        <w:t xml:space="preserve"> </w:t>
      </w:r>
      <w:proofErr w:type="spellStart"/>
      <w:r>
        <w:rPr>
          <w:rStyle w:val="token"/>
          <w:rFonts w:ascii="inherit" w:hAnsi="inherit" w:cs="Consolas"/>
          <w:color w:val="308217"/>
          <w:sz w:val="22"/>
          <w:szCs w:val="22"/>
          <w:bdr w:val="none" w:sz="0" w:space="0" w:color="auto" w:frame="1"/>
        </w:rPr>
        <w:t>ipsum</w:t>
      </w:r>
      <w:proofErr w:type="spellEnd"/>
      <w:r>
        <w:rPr>
          <w:rStyle w:val="token"/>
          <w:rFonts w:ascii="inherit" w:hAnsi="inherit" w:cs="Consolas"/>
          <w:color w:val="308217"/>
          <w:sz w:val="22"/>
          <w:szCs w:val="22"/>
          <w:bdr w:val="none" w:sz="0" w:space="0" w:color="auto" w:frame="1"/>
        </w:rPr>
        <w:t xml:space="preserve"> 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'&lt;/p&gt;'</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'#attached'</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roofErr w:type="gramEnd"/>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proofErr w:type="gramStart"/>
      <w:r>
        <w:rPr>
          <w:rStyle w:val="token"/>
          <w:rFonts w:ascii="inherit" w:hAnsi="inherit" w:cs="Consolas"/>
          <w:color w:val="308217"/>
          <w:sz w:val="22"/>
          <w:szCs w:val="22"/>
          <w:bdr w:val="none" w:sz="0" w:space="0" w:color="auto" w:frame="1"/>
        </w:rPr>
        <w:t>css</w:t>
      </w:r>
      <w:proofErr w:type="spellEnd"/>
      <w:proofErr w:type="gramEnd"/>
      <w:r>
        <w:rPr>
          <w:rStyle w:val="token"/>
          <w:rFonts w:ascii="inherit" w:hAnsi="inherit" w:cs="Consolas"/>
          <w:color w:val="308217"/>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path/to/my.css</w:t>
      </w:r>
      <w:proofErr w:type="gramEnd"/>
      <w:r>
        <w:rPr>
          <w:rStyle w:val="token"/>
          <w:rFonts w:ascii="inherit" w:hAnsi="inherit" w:cs="Consolas"/>
          <w:color w:val="308217"/>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return</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$block</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You can add internal, external and inline </w:t>
      </w:r>
      <w:proofErr w:type="spellStart"/>
      <w:r>
        <w:rPr>
          <w:rFonts w:ascii="Ubuntu" w:hAnsi="Ubuntu"/>
          <w:color w:val="222222"/>
        </w:rPr>
        <w:t>css</w:t>
      </w:r>
      <w:proofErr w:type="spellEnd"/>
      <w:r>
        <w:rPr>
          <w:rFonts w:ascii="Ubuntu" w:hAnsi="Ubuntu"/>
          <w:color w:val="222222"/>
        </w:rPr>
        <w:t xml:space="preserve"> using this attribute.</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Style w:val="Strong"/>
          <w:rFonts w:ascii="inherit" w:hAnsi="inherit"/>
          <w:color w:val="222222"/>
          <w:bdr w:val="none" w:sz="0" w:space="0" w:color="auto" w:frame="1"/>
        </w:rPr>
        <w:t xml:space="preserve">We can also add </w:t>
      </w:r>
      <w:proofErr w:type="spellStart"/>
      <w:r>
        <w:rPr>
          <w:rStyle w:val="Strong"/>
          <w:rFonts w:ascii="inherit" w:hAnsi="inherit"/>
          <w:color w:val="222222"/>
          <w:bdr w:val="none" w:sz="0" w:space="0" w:color="auto" w:frame="1"/>
        </w:rPr>
        <w:t>css</w:t>
      </w:r>
      <w:proofErr w:type="spellEnd"/>
      <w:r>
        <w:rPr>
          <w:rStyle w:val="Strong"/>
          <w:rFonts w:ascii="inherit" w:hAnsi="inherit"/>
          <w:color w:val="222222"/>
          <w:bdr w:val="none" w:sz="0" w:space="0" w:color="auto" w:frame="1"/>
        </w:rPr>
        <w:t xml:space="preserve"> to the page in a similar way.</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$content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lastRenderedPageBreak/>
        <w:t>$</w:t>
      </w:r>
      <w:proofErr w:type="gramStart"/>
      <w:r>
        <w:rPr>
          <w:rStyle w:val="token"/>
          <w:rFonts w:ascii="inherit" w:hAnsi="inherit" w:cs="Consolas"/>
          <w:color w:val="0678BE"/>
          <w:sz w:val="22"/>
          <w:szCs w:val="22"/>
          <w:bdr w:val="none" w:sz="0" w:space="0" w:color="auto" w:frame="1"/>
        </w:rPr>
        <w:t>content</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css</w:t>
      </w:r>
      <w:proofErr w:type="spell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'path/to/my.css'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roofErr w:type="gramEnd"/>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group</w:t>
      </w:r>
      <w:proofErr w:type="gramEnd"/>
      <w:r>
        <w:rPr>
          <w:rStyle w:val="token"/>
          <w:rFonts w:ascii="inherit" w:hAnsi="inherit" w:cs="Consolas"/>
          <w:color w:val="308217"/>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CSS_AGGREGATE_THEME</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weight</w:t>
      </w:r>
      <w:proofErr w:type="gramEnd"/>
      <w:r>
        <w:rPr>
          <w:rStyle w:val="token"/>
          <w:rFonts w:ascii="inherit" w:hAnsi="inherit" w:cs="Consolas"/>
          <w:color w:val="308217"/>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999</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Fonts w:ascii="Consolas" w:hAnsi="Consolas" w:cs="Consolas"/>
          <w:color w:val="4E4E4E"/>
          <w:sz w:val="24"/>
          <w:szCs w:val="24"/>
        </w:rPr>
      </w:pPr>
      <w:proofErr w:type="gramStart"/>
      <w:r>
        <w:rPr>
          <w:rStyle w:val="token"/>
          <w:rFonts w:ascii="inherit" w:hAnsi="inherit" w:cs="Consolas"/>
          <w:color w:val="53738D"/>
          <w:sz w:val="22"/>
          <w:szCs w:val="22"/>
          <w:bdr w:val="none" w:sz="0" w:space="0" w:color="auto" w:frame="1"/>
        </w:rPr>
        <w:t>return</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$content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
    <w:p w:rsidR="00587F2F" w:rsidRDefault="00587F2F">
      <w:pPr>
        <w:rPr>
          <w:rFonts w:ascii="Verdana" w:hAnsi="Verdana"/>
        </w:rPr>
      </w:pPr>
    </w:p>
    <w:p w:rsidR="005008AE" w:rsidRDefault="005008AE" w:rsidP="005008AE">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Adding styles through the API</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Verdana" w:hAnsi="Verdana"/>
        </w:rPr>
        <w:br/>
      </w:r>
      <w:r>
        <w:rPr>
          <w:rFonts w:ascii="Ubuntu" w:hAnsi="Ubuntu"/>
          <w:color w:val="222222"/>
        </w:rPr>
        <w:t>Adding</w:t>
      </w:r>
      <w:r>
        <w:rPr>
          <w:rStyle w:val="apple-converted-space"/>
          <w:rFonts w:ascii="Ubuntu" w:hAnsi="Ubuntu"/>
          <w:color w:val="222222"/>
        </w:rPr>
        <w:t> </w:t>
      </w:r>
      <w:hyperlink r:id="rId21" w:history="1">
        <w:r>
          <w:rPr>
            <w:rStyle w:val="Hyperlink"/>
            <w:rFonts w:ascii="inherit" w:eastAsiaTheme="majorEastAsia" w:hAnsi="inherit"/>
            <w:color w:val="0678BE"/>
            <w:bdr w:val="none" w:sz="0" w:space="0" w:color="auto" w:frame="1"/>
          </w:rPr>
          <w:t>styles through the .info file</w:t>
        </w:r>
      </w:hyperlink>
      <w:r>
        <w:rPr>
          <w:rStyle w:val="apple-converted-space"/>
          <w:rFonts w:ascii="Ubuntu" w:hAnsi="Ubuntu"/>
          <w:color w:val="222222"/>
        </w:rPr>
        <w:t> </w:t>
      </w:r>
      <w:r>
        <w:rPr>
          <w:rFonts w:ascii="Ubuntu" w:hAnsi="Ubuntu"/>
          <w:color w:val="222222"/>
        </w:rPr>
        <w:t xml:space="preserve">should be sufficient for most themes. Since </w:t>
      </w:r>
      <w:proofErr w:type="spellStart"/>
      <w:r>
        <w:rPr>
          <w:rFonts w:ascii="Ubuntu" w:hAnsi="Ubuntu"/>
          <w:color w:val="222222"/>
        </w:rPr>
        <w:t>the</w:t>
      </w:r>
      <w:proofErr w:type="spellEnd"/>
      <w:r>
        <w:rPr>
          <w:rFonts w:ascii="Ubuntu" w:hAnsi="Ubuntu"/>
          <w:color w:val="222222"/>
        </w:rPr>
        <w:t xml:space="preserve"> .info file is static, style sheets cannot be added dynamically. Depending on how the theme handles style sheets, it may not matter altogether. When in doubt, use the .info file.</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There are two API functions for working with style sheets,</w:t>
      </w:r>
      <w:r>
        <w:rPr>
          <w:rStyle w:val="apple-converted-space"/>
          <w:rFonts w:ascii="Ubuntu" w:hAnsi="Ubuntu"/>
          <w:color w:val="222222"/>
        </w:rPr>
        <w:t> </w:t>
      </w:r>
      <w:proofErr w:type="spellStart"/>
      <w:r>
        <w:rPr>
          <w:rFonts w:ascii="Ubuntu" w:hAnsi="Ubuntu"/>
          <w:color w:val="222222"/>
        </w:rPr>
        <w:fldChar w:fldCharType="begin"/>
      </w:r>
      <w:r>
        <w:rPr>
          <w:rFonts w:ascii="Ubuntu" w:hAnsi="Ubuntu"/>
          <w:color w:val="222222"/>
        </w:rPr>
        <w:instrText xml:space="preserve"> HYPERLINK "http://api.drupal.org/api/function/drupal_add_css/6" </w:instrText>
      </w:r>
      <w:r>
        <w:rPr>
          <w:rFonts w:ascii="Ubuntu" w:hAnsi="Ubuntu"/>
          <w:color w:val="222222"/>
        </w:rPr>
        <w:fldChar w:fldCharType="separate"/>
      </w:r>
      <w:r>
        <w:rPr>
          <w:rStyle w:val="Hyperlink"/>
          <w:rFonts w:ascii="inherit" w:eastAsiaTheme="majorEastAsia" w:hAnsi="inherit"/>
          <w:color w:val="0678BE"/>
          <w:bdr w:val="none" w:sz="0" w:space="0" w:color="auto" w:frame="1"/>
        </w:rPr>
        <w:t>drupal_add_css</w:t>
      </w:r>
      <w:proofErr w:type="spellEnd"/>
      <w:r>
        <w:rPr>
          <w:rFonts w:ascii="Ubuntu" w:hAnsi="Ubuntu"/>
          <w:color w:val="222222"/>
        </w:rPr>
        <w:fldChar w:fldCharType="end"/>
      </w:r>
      <w:r>
        <w:rPr>
          <w:rStyle w:val="apple-converted-space"/>
          <w:rFonts w:ascii="Ubuntu" w:hAnsi="Ubuntu"/>
          <w:color w:val="222222"/>
        </w:rPr>
        <w:t> </w:t>
      </w:r>
      <w:r>
        <w:rPr>
          <w:rFonts w:ascii="Ubuntu" w:hAnsi="Ubuntu"/>
          <w:color w:val="222222"/>
        </w:rPr>
        <w:t>and</w:t>
      </w:r>
      <w:r>
        <w:rPr>
          <w:rStyle w:val="apple-converted-space"/>
          <w:rFonts w:ascii="Ubuntu" w:hAnsi="Ubuntu"/>
          <w:color w:val="222222"/>
        </w:rPr>
        <w:t> </w:t>
      </w:r>
      <w:proofErr w:type="spellStart"/>
      <w:r>
        <w:rPr>
          <w:rFonts w:ascii="Ubuntu" w:hAnsi="Ubuntu"/>
          <w:color w:val="222222"/>
        </w:rPr>
        <w:fldChar w:fldCharType="begin"/>
      </w:r>
      <w:r>
        <w:rPr>
          <w:rFonts w:ascii="Ubuntu" w:hAnsi="Ubuntu"/>
          <w:color w:val="222222"/>
        </w:rPr>
        <w:instrText xml:space="preserve"> HYPERLINK "http://api.drupal.org/api/function/drupal_get_css/6" </w:instrText>
      </w:r>
      <w:r>
        <w:rPr>
          <w:rFonts w:ascii="Ubuntu" w:hAnsi="Ubuntu"/>
          <w:color w:val="222222"/>
        </w:rPr>
        <w:fldChar w:fldCharType="separate"/>
      </w:r>
      <w:r>
        <w:rPr>
          <w:rStyle w:val="Hyperlink"/>
          <w:rFonts w:ascii="inherit" w:eastAsiaTheme="majorEastAsia" w:hAnsi="inherit"/>
          <w:color w:val="0678BE"/>
          <w:bdr w:val="none" w:sz="0" w:space="0" w:color="auto" w:frame="1"/>
        </w:rPr>
        <w:t>drupal_get_css</w:t>
      </w:r>
      <w:proofErr w:type="spellEnd"/>
      <w:r>
        <w:rPr>
          <w:rFonts w:ascii="Ubuntu" w:hAnsi="Ubuntu"/>
          <w:color w:val="222222"/>
        </w:rPr>
        <w:fldChar w:fldCharType="end"/>
      </w:r>
      <w:r>
        <w:rPr>
          <w:rFonts w:ascii="Ubuntu" w:hAnsi="Ubuntu"/>
          <w:color w:val="222222"/>
        </w:rPr>
        <w:t>. Here is an example to dynamically add styles sheets.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Style w:val="Emphasis"/>
          <w:rFonts w:ascii="inherit" w:hAnsi="inherit"/>
          <w:color w:val="222222"/>
          <w:bdr w:val="none" w:sz="0" w:space="0" w:color="auto" w:frame="1"/>
        </w:rPr>
        <w:t>Change the "template" prefix to the name of your theme.</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function</w:t>
      </w:r>
      <w:proofErr w:type="gramEnd"/>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template_preprocess_page</w:t>
      </w:r>
      <w:proofErr w:type="spellEnd"/>
      <w:r>
        <w:rPr>
          <w:rStyle w:val="token"/>
          <w:rFonts w:ascii="inherit" w:hAnsi="inherit" w:cs="Consolas"/>
          <w:color w:val="555555"/>
          <w:sz w:val="22"/>
          <w:szCs w:val="22"/>
          <w:bdr w:val="none" w:sz="0" w:space="0" w:color="auto" w:frame="1"/>
        </w:rPr>
        <w:t>(&amp;</w:t>
      </w:r>
      <w:r>
        <w:rPr>
          <w:rStyle w:val="token"/>
          <w:rFonts w:ascii="inherit" w:hAnsi="inherit" w:cs="Consolas"/>
          <w:color w:val="0678BE"/>
          <w:sz w:val="22"/>
          <w:szCs w:val="22"/>
          <w:bdr w:val="none" w:sz="0" w:space="0" w:color="auto" w:frame="1"/>
        </w:rPr>
        <w:t>$variables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front_style</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path_to_</w:t>
      </w:r>
      <w:proofErr w:type="gramStart"/>
      <w:r>
        <w:rPr>
          <w:rStyle w:val="token"/>
          <w:rFonts w:ascii="inherit" w:hAnsi="inherit" w:cs="Consolas"/>
          <w:color w:val="064771"/>
          <w:sz w:val="22"/>
          <w:szCs w:val="22"/>
          <w:bdr w:val="none" w:sz="0" w:space="0" w:color="auto" w:frame="1"/>
        </w:rPr>
        <w:t>theme</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'/front-page.css'</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path_style</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path_to_</w:t>
      </w:r>
      <w:proofErr w:type="gramStart"/>
      <w:r>
        <w:rPr>
          <w:rStyle w:val="token"/>
          <w:rFonts w:ascii="inherit" w:hAnsi="inherit" w:cs="Consolas"/>
          <w:color w:val="064771"/>
          <w:sz w:val="22"/>
          <w:szCs w:val="22"/>
          <w:bdr w:val="none" w:sz="0" w:space="0" w:color="auto" w:frame="1"/>
        </w:rPr>
        <w:t>theme</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/path-'</w:t>
      </w:r>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 xml:space="preserve"> </w:t>
      </w:r>
      <w:proofErr w:type="spellStart"/>
      <w:proofErr w:type="gramStart"/>
      <w:r>
        <w:rPr>
          <w:rStyle w:val="token"/>
          <w:rFonts w:ascii="inherit" w:hAnsi="inherit" w:cs="Consolas"/>
          <w:color w:val="064771"/>
          <w:sz w:val="22"/>
          <w:szCs w:val="22"/>
          <w:bdr w:val="none" w:sz="0" w:space="0" w:color="auto" w:frame="1"/>
        </w:rPr>
        <w:t>arg</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707070"/>
          <w:sz w:val="22"/>
          <w:szCs w:val="22"/>
          <w:bdr w:val="none" w:sz="0" w:space="0" w:color="auto" w:frame="1"/>
        </w:rPr>
        <w:t>0</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w:t>
      </w:r>
      <w:proofErr w:type="spellStart"/>
      <w:proofErr w:type="gramStart"/>
      <w:r>
        <w:rPr>
          <w:rStyle w:val="token"/>
          <w:rFonts w:ascii="inherit" w:hAnsi="inherit" w:cs="Consolas"/>
          <w:color w:val="308217"/>
          <w:sz w:val="22"/>
          <w:szCs w:val="22"/>
          <w:bdr w:val="none" w:sz="0" w:space="0" w:color="auto" w:frame="1"/>
        </w:rPr>
        <w:t>css</w:t>
      </w:r>
      <w:proofErr w:type="spellEnd"/>
      <w:proofErr w:type="gram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token"/>
          <w:rFonts w:ascii="inherit" w:hAnsi="inherit" w:cs="Consolas"/>
          <w:color w:val="064771"/>
          <w:sz w:val="22"/>
          <w:szCs w:val="22"/>
          <w:bdr w:val="none" w:sz="0" w:space="0" w:color="auto" w:frame="1"/>
        </w:rPr>
        <w:t>file_exists</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front_style</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$variables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is_front</w:t>
      </w:r>
      <w:proofErr w:type="spell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include_style</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front_style</w:t>
      </w:r>
      <w:proofErr w:type="spellEnd"/>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spellStart"/>
      <w:proofErr w:type="gramStart"/>
      <w:r>
        <w:rPr>
          <w:rStyle w:val="token"/>
          <w:rFonts w:ascii="inherit" w:hAnsi="inherit" w:cs="Consolas"/>
          <w:color w:val="53738D"/>
          <w:sz w:val="22"/>
          <w:szCs w:val="22"/>
          <w:bdr w:val="none" w:sz="0" w:space="0" w:color="auto" w:frame="1"/>
        </w:rPr>
        <w:t>elseif</w:t>
      </w:r>
      <w:proofErr w:type="spellEnd"/>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token"/>
          <w:rFonts w:ascii="inherit" w:hAnsi="inherit" w:cs="Consolas"/>
          <w:color w:val="064771"/>
          <w:sz w:val="22"/>
          <w:szCs w:val="22"/>
          <w:bdr w:val="none" w:sz="0" w:space="0" w:color="auto" w:frame="1"/>
        </w:rPr>
        <w:t>file_exists</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path_style</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include_style</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path_style</w:t>
      </w:r>
      <w:proofErr w:type="spellEnd"/>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token"/>
          <w:rFonts w:ascii="inherit" w:hAnsi="inherit" w:cs="Consolas"/>
          <w:color w:val="064771"/>
          <w:sz w:val="22"/>
          <w:szCs w:val="22"/>
          <w:bdr w:val="none" w:sz="0" w:space="0" w:color="auto" w:frame="1"/>
        </w:rPr>
        <w:t>isset</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include_style</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drupal_add_</w:t>
      </w:r>
      <w:proofErr w:type="gramStart"/>
      <w:r>
        <w:rPr>
          <w:rStyle w:val="token"/>
          <w:rFonts w:ascii="inherit" w:hAnsi="inherit" w:cs="Consolas"/>
          <w:color w:val="064771"/>
          <w:sz w:val="22"/>
          <w:szCs w:val="22"/>
          <w:bdr w:val="none" w:sz="0" w:space="0" w:color="auto" w:frame="1"/>
        </w:rPr>
        <w:t>css</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include_style</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'theme'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'all'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FALSE</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gramStart"/>
      <w:r>
        <w:rPr>
          <w:rStyle w:val="token"/>
          <w:rFonts w:ascii="inherit" w:hAnsi="inherit" w:cs="Consolas"/>
          <w:color w:val="0678BE"/>
          <w:sz w:val="22"/>
          <w:szCs w:val="22"/>
          <w:bdr w:val="none" w:sz="0" w:space="0" w:color="auto" w:frame="1"/>
        </w:rPr>
        <w:t>variables</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'styles'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drupal_get_css</w:t>
      </w:r>
      <w:proofErr w:type="spellEnd"/>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 above example would include the style sheet "front-page.css" on the front page or many others based on the internal path. For example,</w:t>
      </w:r>
      <w:r>
        <w:rPr>
          <w:rStyle w:val="apple-converted-space"/>
          <w:rFonts w:ascii="Ubuntu" w:hAnsi="Ubuntu"/>
          <w:color w:val="222222"/>
        </w:rPr>
        <w:t> </w:t>
      </w:r>
      <w:hyperlink r:id="rId22" w:history="1">
        <w:r>
          <w:rPr>
            <w:rStyle w:val="Hyperlink"/>
            <w:rFonts w:ascii="inherit" w:eastAsiaTheme="majorEastAsia" w:hAnsi="inherit"/>
            <w:color w:val="0678BE"/>
            <w:bdr w:val="none" w:sz="0" w:space="0" w:color="auto" w:frame="1"/>
          </w:rPr>
          <w:t>http://example.com/admin</w:t>
        </w:r>
      </w:hyperlink>
      <w:r>
        <w:rPr>
          <w:rStyle w:val="apple-converted-space"/>
          <w:rFonts w:ascii="Ubuntu" w:hAnsi="Ubuntu"/>
          <w:color w:val="222222"/>
        </w:rPr>
        <w:t> </w:t>
      </w:r>
      <w:r>
        <w:rPr>
          <w:rFonts w:ascii="Ubuntu" w:hAnsi="Ubuntu"/>
          <w:color w:val="222222"/>
        </w:rPr>
        <w:t xml:space="preserve">would </w:t>
      </w:r>
      <w:proofErr w:type="spellStart"/>
      <w:r>
        <w:rPr>
          <w:rFonts w:ascii="Ubuntu" w:hAnsi="Ubuntu"/>
          <w:color w:val="222222"/>
        </w:rPr>
        <w:t>pickup</w:t>
      </w:r>
      <w:proofErr w:type="spellEnd"/>
      <w:r>
        <w:rPr>
          <w:rFonts w:ascii="Ubuntu" w:hAnsi="Ubuntu"/>
          <w:color w:val="222222"/>
        </w:rPr>
        <w:t xml:space="preserve"> on "path-admin.css".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Style w:val="Emphasis"/>
          <w:rFonts w:ascii="inherit" w:hAnsi="inherit"/>
          <w:color w:val="222222"/>
          <w:bdr w:val="none" w:sz="0" w:space="0" w:color="auto" w:frame="1"/>
        </w:rPr>
        <w:t>A few notes:</w:t>
      </w:r>
    </w:p>
    <w:p w:rsidR="005008AE" w:rsidRDefault="005008AE" w:rsidP="005008AE">
      <w:pPr>
        <w:numPr>
          <w:ilvl w:val="0"/>
          <w:numId w:val="4"/>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 xml:space="preserve">Depending on where and when the style is added, </w:t>
      </w:r>
      <w:proofErr w:type="spellStart"/>
      <w:r>
        <w:rPr>
          <w:rStyle w:val="Emphasis"/>
          <w:rFonts w:ascii="inherit" w:hAnsi="inherit"/>
          <w:color w:val="222222"/>
          <w:bdr w:val="none" w:sz="0" w:space="0" w:color="auto" w:frame="1"/>
        </w:rPr>
        <w:t>drupal_get_css</w:t>
      </w:r>
      <w:proofErr w:type="spellEnd"/>
      <w:r>
        <w:rPr>
          <w:rStyle w:val="Emphasis"/>
          <w:rFonts w:ascii="inherit" w:hAnsi="inherit"/>
          <w:color w:val="222222"/>
          <w:bdr w:val="none" w:sz="0" w:space="0" w:color="auto" w:frame="1"/>
        </w:rPr>
        <w:t xml:space="preserve"> may need to be called in order to include the added styles. They are initially retrieved in</w:t>
      </w:r>
      <w:r>
        <w:rPr>
          <w:rStyle w:val="apple-converted-space"/>
          <w:rFonts w:ascii="inherit" w:hAnsi="inherit"/>
          <w:i/>
          <w:iCs/>
          <w:color w:val="222222"/>
          <w:bdr w:val="none" w:sz="0" w:space="0" w:color="auto" w:frame="1"/>
        </w:rPr>
        <w:t> </w:t>
      </w:r>
      <w:proofErr w:type="spellStart"/>
      <w:r>
        <w:rPr>
          <w:rStyle w:val="Emphasis"/>
          <w:rFonts w:ascii="inherit" w:hAnsi="inherit"/>
          <w:color w:val="222222"/>
          <w:bdr w:val="none" w:sz="0" w:space="0" w:color="auto" w:frame="1"/>
        </w:rPr>
        <w:fldChar w:fldCharType="begin"/>
      </w:r>
      <w:r>
        <w:rPr>
          <w:rStyle w:val="Emphasis"/>
          <w:rFonts w:ascii="inherit" w:hAnsi="inherit"/>
          <w:color w:val="222222"/>
          <w:bdr w:val="none" w:sz="0" w:space="0" w:color="auto" w:frame="1"/>
        </w:rPr>
        <w:instrText xml:space="preserve"> HYPERLINK "http://api.drupal.org/api/function/template_preprocess_page/6" </w:instrText>
      </w:r>
      <w:r>
        <w:rPr>
          <w:rStyle w:val="Emphasis"/>
          <w:rFonts w:ascii="inherit" w:hAnsi="inherit"/>
          <w:color w:val="222222"/>
          <w:bdr w:val="none" w:sz="0" w:space="0" w:color="auto" w:frame="1"/>
        </w:rPr>
        <w:fldChar w:fldCharType="separate"/>
      </w:r>
      <w:r>
        <w:rPr>
          <w:rStyle w:val="Hyperlink"/>
          <w:rFonts w:ascii="inherit" w:hAnsi="inherit"/>
          <w:i/>
          <w:iCs/>
          <w:color w:val="0678BE"/>
          <w:bdr w:val="none" w:sz="0" w:space="0" w:color="auto" w:frame="1"/>
        </w:rPr>
        <w:t>template_preprocess_page</w:t>
      </w:r>
      <w:proofErr w:type="spellEnd"/>
      <w:r>
        <w:rPr>
          <w:rStyle w:val="Emphasis"/>
          <w:rFonts w:ascii="inherit" w:hAnsi="inherit"/>
          <w:color w:val="222222"/>
          <w:bdr w:val="none" w:sz="0" w:space="0" w:color="auto" w:frame="1"/>
        </w:rPr>
        <w:fldChar w:fldCharType="end"/>
      </w:r>
      <w:r>
        <w:rPr>
          <w:rStyle w:val="Emphasis"/>
          <w:rFonts w:ascii="inherit" w:hAnsi="inherit"/>
          <w:color w:val="222222"/>
          <w:bdr w:val="none" w:sz="0" w:space="0" w:color="auto" w:frame="1"/>
        </w:rPr>
        <w:t>. See</w:t>
      </w:r>
      <w:r>
        <w:rPr>
          <w:rStyle w:val="apple-converted-space"/>
          <w:rFonts w:ascii="inherit" w:hAnsi="inherit"/>
          <w:i/>
          <w:iCs/>
          <w:color w:val="222222"/>
          <w:bdr w:val="none" w:sz="0" w:space="0" w:color="auto" w:frame="1"/>
        </w:rPr>
        <w:t> </w:t>
      </w:r>
      <w:hyperlink r:id="rId23" w:history="1">
        <w:r>
          <w:rPr>
            <w:rStyle w:val="Hyperlink"/>
            <w:rFonts w:ascii="inherit" w:hAnsi="inherit"/>
            <w:i/>
            <w:iCs/>
            <w:color w:val="0678BE"/>
            <w:bdr w:val="none" w:sz="0" w:space="0" w:color="auto" w:frame="1"/>
          </w:rPr>
          <w:t>Preprocessors and variables</w:t>
        </w:r>
      </w:hyperlink>
      <w:r>
        <w:rPr>
          <w:rStyle w:val="apple-converted-space"/>
          <w:rFonts w:ascii="inherit" w:hAnsi="inherit"/>
          <w:i/>
          <w:iCs/>
          <w:color w:val="222222"/>
          <w:bdr w:val="none" w:sz="0" w:space="0" w:color="auto" w:frame="1"/>
        </w:rPr>
        <w:t> </w:t>
      </w:r>
      <w:r>
        <w:rPr>
          <w:rStyle w:val="Emphasis"/>
          <w:rFonts w:ascii="inherit" w:hAnsi="inherit"/>
          <w:color w:val="222222"/>
          <w:bdr w:val="none" w:sz="0" w:space="0" w:color="auto" w:frame="1"/>
        </w:rPr>
        <w:t>for details on the order of the preprocessors.</w:t>
      </w:r>
    </w:p>
    <w:p w:rsidR="005008AE" w:rsidRDefault="005008AE" w:rsidP="005008AE">
      <w:pPr>
        <w:numPr>
          <w:ilvl w:val="0"/>
          <w:numId w:val="4"/>
        </w:numPr>
        <w:shd w:val="clear" w:color="auto" w:fill="FFFFFF"/>
        <w:spacing w:after="0" w:line="240" w:lineRule="auto"/>
        <w:ind w:left="0"/>
        <w:textAlignment w:val="baseline"/>
        <w:rPr>
          <w:rFonts w:ascii="inherit" w:hAnsi="inherit"/>
          <w:color w:val="222222"/>
        </w:rPr>
      </w:pPr>
      <w:r>
        <w:rPr>
          <w:rStyle w:val="Emphasis"/>
          <w:rFonts w:ascii="inherit" w:hAnsi="inherit"/>
          <w:color w:val="222222"/>
          <w:bdr w:val="none" w:sz="0" w:space="0" w:color="auto" w:frame="1"/>
        </w:rPr>
        <w:t xml:space="preserve">There is a parameter in </w:t>
      </w:r>
      <w:proofErr w:type="spellStart"/>
      <w:r>
        <w:rPr>
          <w:rStyle w:val="Emphasis"/>
          <w:rFonts w:ascii="inherit" w:hAnsi="inherit"/>
          <w:color w:val="222222"/>
          <w:bdr w:val="none" w:sz="0" w:space="0" w:color="auto" w:frame="1"/>
        </w:rPr>
        <w:t>drupal_add_css</w:t>
      </w:r>
      <w:proofErr w:type="spellEnd"/>
      <w:r>
        <w:rPr>
          <w:rStyle w:val="Emphasis"/>
          <w:rFonts w:ascii="inherit" w:hAnsi="inherit"/>
          <w:color w:val="222222"/>
          <w:bdr w:val="none" w:sz="0" w:space="0" w:color="auto" w:frame="1"/>
        </w:rPr>
        <w:t xml:space="preserve"> to aggregate the added file. Consider disabling it like the above example when the inclusion of the style sheet is very dynamic, since files added to the larger aggregate will force a new aggregated CSS file to be recreated. In effect, it can slow down the retrieval of the page and consume more bandwidth.</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lastRenderedPageBreak/>
        <w:t xml:space="preserve">Where </w:t>
      </w:r>
      <w:proofErr w:type="gramStart"/>
      <w:r>
        <w:rPr>
          <w:rFonts w:ascii="Ubuntu" w:hAnsi="Ubuntu"/>
          <w:b w:val="0"/>
          <w:bCs w:val="0"/>
          <w:color w:val="222222"/>
          <w:sz w:val="36"/>
          <w:szCs w:val="36"/>
        </w:rPr>
        <w:t>To</w:t>
      </w:r>
      <w:proofErr w:type="gramEnd"/>
      <w:r>
        <w:rPr>
          <w:rFonts w:ascii="Ubuntu" w:hAnsi="Ubuntu"/>
          <w:b w:val="0"/>
          <w:bCs w:val="0"/>
          <w:color w:val="222222"/>
          <w:sz w:val="36"/>
          <w:szCs w:val="36"/>
        </w:rPr>
        <w:t xml:space="preserve"> Add Code</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This code can be added in the </w:t>
      </w:r>
      <w:proofErr w:type="spellStart"/>
      <w:r>
        <w:rPr>
          <w:rFonts w:ascii="Ubuntu" w:hAnsi="Ubuntu"/>
          <w:color w:val="222222"/>
        </w:rPr>
        <w:t>template.php</w:t>
      </w:r>
      <w:proofErr w:type="spellEnd"/>
      <w:r>
        <w:rPr>
          <w:rFonts w:ascii="Ubuntu" w:hAnsi="Ubuntu"/>
          <w:color w:val="222222"/>
        </w:rPr>
        <w:t xml:space="preserve"> file in your theme directory.</w:t>
      </w:r>
      <w:r>
        <w:rPr>
          <w:rFonts w:ascii="Ubuntu" w:hAnsi="Ubuntu"/>
          <w:color w:val="222222"/>
        </w:rPr>
        <w:br/>
        <w:t>There may already be a function there called "</w:t>
      </w:r>
      <w:proofErr w:type="spellStart"/>
      <w:r>
        <w:rPr>
          <w:rFonts w:ascii="Ubuntu" w:hAnsi="Ubuntu"/>
          <w:color w:val="222222"/>
        </w:rPr>
        <w:t>phptemplate_preprocess_page</w:t>
      </w:r>
      <w:proofErr w:type="spellEnd"/>
      <w:r>
        <w:rPr>
          <w:rFonts w:ascii="Ubuntu" w:hAnsi="Ubuntu"/>
          <w:color w:val="222222"/>
        </w:rPr>
        <w:t>".</w:t>
      </w:r>
      <w:r>
        <w:rPr>
          <w:rFonts w:ascii="Ubuntu" w:hAnsi="Ubuntu"/>
          <w:color w:val="222222"/>
        </w:rPr>
        <w:br/>
        <w:t>Just include it within the body of your XXX__</w:t>
      </w:r>
      <w:proofErr w:type="spellStart"/>
      <w:r>
        <w:rPr>
          <w:rFonts w:ascii="Ubuntu" w:hAnsi="Ubuntu"/>
          <w:color w:val="222222"/>
        </w:rPr>
        <w:t>preprocess_page</w:t>
      </w:r>
      <w:proofErr w:type="spellEnd"/>
      <w:r>
        <w:rPr>
          <w:rFonts w:ascii="Ubuntu" w:hAnsi="Ubuntu"/>
          <w:color w:val="222222"/>
        </w:rPr>
        <w:t xml:space="preserve"> function.</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del w:id="0" w:author="Unknown">
        <w:r>
          <w:rPr>
            <w:rFonts w:ascii="inherit" w:hAnsi="inherit"/>
            <w:color w:val="222222"/>
            <w:bdr w:val="none" w:sz="0" w:space="0" w:color="auto" w:frame="1"/>
          </w:rPr>
          <w:delText>You may also need to change "variables" to "vars" to make it work.</w:delText>
        </w:r>
      </w:del>
      <w:r>
        <w:rPr>
          <w:rStyle w:val="apple-converted-space"/>
          <w:rFonts w:ascii="Ubuntu" w:hAnsi="Ubuntu"/>
          <w:color w:val="222222"/>
        </w:rPr>
        <w:t> </w:t>
      </w:r>
      <w:r>
        <w:rPr>
          <w:rFonts w:ascii="Ubuntu" w:hAnsi="Ubuntu"/>
          <w:color w:val="222222"/>
        </w:rPr>
        <w:t>You just have to use the same variable name that is passed in by reference within your function. For example, if your function signature looks like ...</w:t>
      </w:r>
      <w:r>
        <w:rPr>
          <w:rFonts w:ascii="Ubuntu" w:hAnsi="Ubuntu"/>
          <w:color w:val="222222"/>
        </w:rPr>
        <w:br/>
      </w:r>
      <w:r>
        <w:rPr>
          <w:rStyle w:val="token"/>
          <w:rFonts w:ascii="inherit" w:hAnsi="inherit" w:cs="Consolas"/>
          <w:color w:val="53738D"/>
          <w:sz w:val="22"/>
          <w:szCs w:val="22"/>
          <w:bdr w:val="none" w:sz="0" w:space="0" w:color="auto" w:frame="1"/>
          <w:shd w:val="clear" w:color="auto" w:fill="F7F7F7"/>
        </w:rPr>
        <w:t>function</w:t>
      </w:r>
      <w:r>
        <w:rPr>
          <w:rStyle w:val="HTMLCode"/>
          <w:rFonts w:ascii="Consolas" w:hAnsi="Consolas" w:cs="Consolas"/>
          <w:color w:val="222222"/>
          <w:sz w:val="22"/>
          <w:szCs w:val="22"/>
          <w:bdr w:val="none" w:sz="0" w:space="0" w:color="auto" w:frame="1"/>
          <w:shd w:val="clear" w:color="auto" w:fill="F7F7F7"/>
        </w:rPr>
        <w:t xml:space="preserve"> </w:t>
      </w:r>
      <w:proofErr w:type="spellStart"/>
      <w:r>
        <w:rPr>
          <w:rStyle w:val="token"/>
          <w:rFonts w:ascii="inherit" w:hAnsi="inherit" w:cs="Consolas"/>
          <w:color w:val="064771"/>
          <w:sz w:val="22"/>
          <w:szCs w:val="22"/>
          <w:bdr w:val="none" w:sz="0" w:space="0" w:color="auto" w:frame="1"/>
          <w:shd w:val="clear" w:color="auto" w:fill="F7F7F7"/>
        </w:rPr>
        <w:t>template_preprocess_</w:t>
      </w:r>
      <w:proofErr w:type="gramStart"/>
      <w:r>
        <w:rPr>
          <w:rStyle w:val="token"/>
          <w:rFonts w:ascii="inherit" w:hAnsi="inherit" w:cs="Consolas"/>
          <w:color w:val="064771"/>
          <w:sz w:val="22"/>
          <w:szCs w:val="22"/>
          <w:bdr w:val="none" w:sz="0" w:space="0" w:color="auto" w:frame="1"/>
          <w:shd w:val="clear" w:color="auto" w:fill="F7F7F7"/>
        </w:rPr>
        <w:t>page</w:t>
      </w:r>
      <w:proofErr w:type="spellEnd"/>
      <w:r>
        <w:rPr>
          <w:rStyle w:val="token"/>
          <w:rFonts w:ascii="inherit" w:hAnsi="inherit" w:cs="Consolas"/>
          <w:color w:val="555555"/>
          <w:sz w:val="22"/>
          <w:szCs w:val="22"/>
          <w:bdr w:val="none" w:sz="0" w:space="0" w:color="auto" w:frame="1"/>
          <w:shd w:val="clear" w:color="auto" w:fill="F7F7F7"/>
        </w:rPr>
        <w:t>(</w:t>
      </w:r>
      <w:proofErr w:type="gramEnd"/>
      <w:r>
        <w:rPr>
          <w:rStyle w:val="token"/>
          <w:rFonts w:ascii="inherit" w:hAnsi="inherit" w:cs="Consolas"/>
          <w:color w:val="555555"/>
          <w:sz w:val="22"/>
          <w:szCs w:val="22"/>
          <w:bdr w:val="none" w:sz="0" w:space="0" w:color="auto" w:frame="1"/>
          <w:shd w:val="clear" w:color="auto" w:fill="F7F7F7"/>
        </w:rPr>
        <w:t>&amp;</w:t>
      </w:r>
      <w:r>
        <w:rPr>
          <w:rStyle w:val="token"/>
          <w:rFonts w:ascii="inherit" w:hAnsi="inherit" w:cs="Consolas"/>
          <w:color w:val="0678BE"/>
          <w:sz w:val="22"/>
          <w:szCs w:val="22"/>
          <w:bdr w:val="none" w:sz="0" w:space="0" w:color="auto" w:frame="1"/>
          <w:shd w:val="clear" w:color="auto" w:fill="F7F7F7"/>
        </w:rPr>
        <w:t>$</w:t>
      </w:r>
      <w:proofErr w:type="spellStart"/>
      <w:r>
        <w:rPr>
          <w:rStyle w:val="token"/>
          <w:rFonts w:ascii="inherit" w:hAnsi="inherit" w:cs="Consolas"/>
          <w:color w:val="0678BE"/>
          <w:sz w:val="22"/>
          <w:szCs w:val="22"/>
          <w:bdr w:val="none" w:sz="0" w:space="0" w:color="auto" w:frame="1"/>
          <w:shd w:val="clear" w:color="auto" w:fill="F7F7F7"/>
        </w:rPr>
        <w:t>vars</w:t>
      </w:r>
      <w:proofErr w:type="spellEnd"/>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br/>
        <w:t>then you should use</w:t>
      </w:r>
      <w:r>
        <w:rPr>
          <w:rFonts w:ascii="Ubuntu" w:hAnsi="Ubuntu"/>
          <w:color w:val="222222"/>
        </w:rPr>
        <w:br/>
      </w:r>
      <w:r>
        <w:rPr>
          <w:rStyle w:val="token"/>
          <w:rFonts w:ascii="inherit" w:hAnsi="inherit" w:cs="Consolas"/>
          <w:color w:val="0678BE"/>
          <w:sz w:val="22"/>
          <w:szCs w:val="22"/>
          <w:bdr w:val="none" w:sz="0" w:space="0" w:color="auto" w:frame="1"/>
          <w:shd w:val="clear" w:color="auto" w:fill="F7F7F7"/>
        </w:rPr>
        <w:t>$</w:t>
      </w:r>
      <w:proofErr w:type="spellStart"/>
      <w:r>
        <w:rPr>
          <w:rStyle w:val="token"/>
          <w:rFonts w:ascii="inherit" w:hAnsi="inherit" w:cs="Consolas"/>
          <w:color w:val="0678BE"/>
          <w:sz w:val="22"/>
          <w:szCs w:val="22"/>
          <w:bdr w:val="none" w:sz="0" w:space="0" w:color="auto" w:frame="1"/>
          <w:shd w:val="clear" w:color="auto" w:fill="F7F7F7"/>
        </w:rPr>
        <w:t>vars</w:t>
      </w:r>
      <w:proofErr w:type="spellEnd"/>
      <w:r>
        <w:rPr>
          <w:rStyle w:val="HTMLCode"/>
          <w:rFonts w:ascii="Consolas" w:hAnsi="Consolas" w:cs="Consolas"/>
          <w:color w:val="222222"/>
          <w:sz w:val="22"/>
          <w:szCs w:val="22"/>
          <w:bdr w:val="none" w:sz="0" w:space="0" w:color="auto" w:frame="1"/>
          <w:shd w:val="clear" w:color="auto" w:fill="F7F7F7"/>
        </w:rPr>
        <w:t xml:space="preserve"> </w:t>
      </w:r>
      <w:r>
        <w:rPr>
          <w:rFonts w:ascii="Ubuntu" w:hAnsi="Ubuntu"/>
          <w:color w:val="222222"/>
        </w:rPr>
        <w:br/>
        <w:t>inside the function.</w:t>
      </w:r>
    </w:p>
    <w:p w:rsidR="005008AE" w:rsidRDefault="005008AE">
      <w:pPr>
        <w:rPr>
          <w:rFonts w:ascii="Verdana" w:hAnsi="Verdana"/>
        </w:rPr>
      </w:pPr>
    </w:p>
    <w:p w:rsidR="005008AE" w:rsidRDefault="005008AE" w:rsidP="005008AE">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proofErr w:type="spellStart"/>
      <w:r>
        <w:rPr>
          <w:rFonts w:ascii="Ubuntu" w:hAnsi="Ubuntu"/>
          <w:b w:val="0"/>
          <w:bCs w:val="0"/>
          <w:color w:val="064771"/>
          <w:sz w:val="60"/>
          <w:szCs w:val="60"/>
        </w:rPr>
        <w:t>Live_css</w:t>
      </w:r>
      <w:proofErr w:type="spellEnd"/>
      <w:r>
        <w:rPr>
          <w:rFonts w:ascii="Ubuntu" w:hAnsi="Ubuntu"/>
          <w:b w:val="0"/>
          <w:bCs w:val="0"/>
          <w:color w:val="064771"/>
          <w:sz w:val="60"/>
          <w:szCs w:val="60"/>
        </w:rPr>
        <w:t xml:space="preserve"> with .less support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Verdana" w:hAnsi="Verdana"/>
        </w:rPr>
        <w:br/>
      </w:r>
      <w:r>
        <w:rPr>
          <w:rFonts w:ascii="Ubuntu" w:hAnsi="Ubuntu"/>
          <w:color w:val="222222"/>
        </w:rPr>
        <w:t>Theming in Drupal has come a long way and the tools now available not only make theming easy but you can style your site very quickly.</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 xml:space="preserve">This guide will outline the use of the </w:t>
      </w:r>
      <w:proofErr w:type="spellStart"/>
      <w:r>
        <w:rPr>
          <w:rFonts w:ascii="Ubuntu" w:hAnsi="Ubuntu"/>
          <w:color w:val="222222"/>
        </w:rPr>
        <w:t>live_css</w:t>
      </w:r>
      <w:proofErr w:type="spellEnd"/>
      <w:r>
        <w:rPr>
          <w:rFonts w:ascii="Ubuntu" w:hAnsi="Ubuntu"/>
          <w:color w:val="222222"/>
        </w:rPr>
        <w:t xml:space="preserve"> </w:t>
      </w:r>
      <w:proofErr w:type="gramStart"/>
      <w:r>
        <w:rPr>
          <w:rFonts w:ascii="Ubuntu" w:hAnsi="Ubuntu"/>
          <w:color w:val="222222"/>
        </w:rPr>
        <w:t>(</w:t>
      </w:r>
      <w:r>
        <w:rPr>
          <w:rStyle w:val="apple-converted-space"/>
          <w:rFonts w:ascii="Ubuntu" w:hAnsi="Ubuntu"/>
          <w:color w:val="222222"/>
        </w:rPr>
        <w:t> </w:t>
      </w:r>
      <w:proofErr w:type="gramEnd"/>
      <w:r>
        <w:rPr>
          <w:rStyle w:val="Strong"/>
          <w:rFonts w:ascii="inherit" w:eastAsiaTheme="majorEastAsia" w:hAnsi="inherit"/>
          <w:color w:val="222222"/>
          <w:bdr w:val="none" w:sz="0" w:space="0" w:color="auto" w:frame="1"/>
        </w:rPr>
        <w:fldChar w:fldCharType="begin"/>
      </w:r>
      <w:r>
        <w:rPr>
          <w:rStyle w:val="Strong"/>
          <w:rFonts w:ascii="inherit" w:eastAsiaTheme="majorEastAsia" w:hAnsi="inherit"/>
          <w:color w:val="222222"/>
          <w:bdr w:val="none" w:sz="0" w:space="0" w:color="auto" w:frame="1"/>
        </w:rPr>
        <w:instrText xml:space="preserve"> HYPERLINK "http://drupal.org/project/live_css" </w:instrText>
      </w:r>
      <w:r>
        <w:rPr>
          <w:rStyle w:val="Strong"/>
          <w:rFonts w:ascii="inherit" w:eastAsiaTheme="majorEastAsia" w:hAnsi="inherit"/>
          <w:color w:val="222222"/>
          <w:bdr w:val="none" w:sz="0" w:space="0" w:color="auto" w:frame="1"/>
        </w:rPr>
        <w:fldChar w:fldCharType="separate"/>
      </w:r>
      <w:r>
        <w:rPr>
          <w:rStyle w:val="Hyperlink"/>
          <w:rFonts w:ascii="inherit" w:hAnsi="inherit"/>
          <w:b/>
          <w:bCs/>
          <w:color w:val="0678BE"/>
          <w:bdr w:val="none" w:sz="0" w:space="0" w:color="auto" w:frame="1"/>
        </w:rPr>
        <w:t>http://drupal.org/project/live_css</w:t>
      </w:r>
      <w:r>
        <w:rPr>
          <w:rStyle w:val="Strong"/>
          <w:rFonts w:ascii="inherit" w:eastAsiaTheme="majorEastAsia" w:hAnsi="inherit"/>
          <w:color w:val="222222"/>
          <w:bdr w:val="none" w:sz="0" w:space="0" w:color="auto" w:frame="1"/>
        </w:rPr>
        <w:fldChar w:fldCharType="end"/>
      </w:r>
      <w:r>
        <w:rPr>
          <w:rStyle w:val="apple-converted-space"/>
          <w:rFonts w:ascii="Ubuntu" w:hAnsi="Ubuntu"/>
          <w:color w:val="222222"/>
        </w:rPr>
        <w:t> </w:t>
      </w:r>
      <w:r>
        <w:rPr>
          <w:rFonts w:ascii="Ubuntu" w:hAnsi="Ubuntu"/>
          <w:color w:val="222222"/>
        </w:rPr>
        <w:t>) module and how to implement .less support (</w:t>
      </w:r>
      <w:r>
        <w:rPr>
          <w:rStyle w:val="apple-converted-space"/>
          <w:rFonts w:ascii="Ubuntu" w:hAnsi="Ubuntu"/>
          <w:color w:val="222222"/>
        </w:rPr>
        <w:t> </w:t>
      </w:r>
      <w:hyperlink r:id="rId24" w:history="1">
        <w:r>
          <w:rPr>
            <w:rStyle w:val="Hyperlink"/>
            <w:rFonts w:ascii="inherit" w:hAnsi="inherit"/>
            <w:b/>
            <w:bCs/>
            <w:color w:val="0678BE"/>
            <w:bdr w:val="none" w:sz="0" w:space="0" w:color="auto" w:frame="1"/>
          </w:rPr>
          <w:t>http://lesscss.org/</w:t>
        </w:r>
      </w:hyperlink>
      <w:r>
        <w:rPr>
          <w:rStyle w:val="apple-converted-space"/>
          <w:rFonts w:ascii="Ubuntu" w:hAnsi="Ubuntu"/>
          <w:color w:val="222222"/>
        </w:rPr>
        <w:t> </w:t>
      </w:r>
      <w:r>
        <w:rPr>
          <w:rFonts w:ascii="Ubuntu" w:hAnsi="Ubuntu"/>
          <w:color w:val="222222"/>
        </w:rPr>
        <w:t>) with the Omega theme (</w:t>
      </w:r>
      <w:r>
        <w:rPr>
          <w:rStyle w:val="apple-converted-space"/>
          <w:rFonts w:ascii="Ubuntu" w:hAnsi="Ubuntu"/>
          <w:color w:val="222222"/>
        </w:rPr>
        <w:t> </w:t>
      </w:r>
      <w:hyperlink r:id="rId25" w:history="1">
        <w:r>
          <w:rPr>
            <w:rStyle w:val="Hyperlink"/>
            <w:rFonts w:ascii="inherit" w:hAnsi="inherit"/>
            <w:b/>
            <w:bCs/>
            <w:color w:val="0678BE"/>
            <w:bdr w:val="none" w:sz="0" w:space="0" w:color="auto" w:frame="1"/>
          </w:rPr>
          <w:t>http://drupal.org/project/omega</w:t>
        </w:r>
      </w:hyperlink>
      <w:r>
        <w:rPr>
          <w:rStyle w:val="apple-converted-space"/>
          <w:rFonts w:ascii="Ubuntu" w:hAnsi="Ubuntu"/>
          <w:color w:val="222222"/>
        </w:rPr>
        <w:t> </w:t>
      </w:r>
      <w:r>
        <w:rPr>
          <w:rFonts w:ascii="Ubuntu" w:hAnsi="Ubuntu"/>
          <w:color w:val="222222"/>
        </w:rPr>
        <w:t>)</w:t>
      </w:r>
    </w:p>
    <w:p w:rsidR="005008AE" w:rsidRDefault="005008AE" w:rsidP="005008AE">
      <w:pPr>
        <w:pStyle w:val="Heading2"/>
        <w:shd w:val="clear" w:color="auto" w:fill="FFFFFF"/>
        <w:spacing w:before="216" w:after="108" w:line="324" w:lineRule="atLeast"/>
        <w:textAlignment w:val="baseline"/>
        <w:rPr>
          <w:rFonts w:ascii="Ubuntu" w:hAnsi="Ubuntu"/>
          <w:b w:val="0"/>
          <w:bCs w:val="0"/>
          <w:color w:val="064771"/>
          <w:sz w:val="48"/>
          <w:szCs w:val="48"/>
        </w:rPr>
      </w:pPr>
      <w:proofErr w:type="spellStart"/>
      <w:r>
        <w:rPr>
          <w:rFonts w:ascii="Ubuntu" w:hAnsi="Ubuntu"/>
          <w:b w:val="0"/>
          <w:bCs w:val="0"/>
          <w:color w:val="064771"/>
          <w:sz w:val="48"/>
          <w:szCs w:val="48"/>
        </w:rPr>
        <w:t>Live_css</w:t>
      </w:r>
      <w:proofErr w:type="spellEnd"/>
      <w:r>
        <w:rPr>
          <w:rFonts w:ascii="Ubuntu" w:hAnsi="Ubuntu"/>
          <w:b w:val="0"/>
          <w:bCs w:val="0"/>
          <w:color w:val="064771"/>
          <w:sz w:val="48"/>
          <w:szCs w:val="48"/>
        </w:rPr>
        <w:t>:</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 xml:space="preserve">This module, once installed, adds a tab to the right side of your monitor. When you click on the tab a </w:t>
      </w:r>
      <w:proofErr w:type="spellStart"/>
      <w:r>
        <w:rPr>
          <w:rFonts w:ascii="Ubuntu" w:hAnsi="Ubuntu"/>
          <w:color w:val="222222"/>
        </w:rPr>
        <w:t>css</w:t>
      </w:r>
      <w:proofErr w:type="spellEnd"/>
      <w:r>
        <w:rPr>
          <w:rFonts w:ascii="Ubuntu" w:hAnsi="Ubuntu"/>
          <w:color w:val="222222"/>
        </w:rPr>
        <w:t xml:space="preserve"> development section opens with a drop down list of all the </w:t>
      </w:r>
      <w:proofErr w:type="spellStart"/>
      <w:r>
        <w:rPr>
          <w:rFonts w:ascii="Ubuntu" w:hAnsi="Ubuntu"/>
          <w:color w:val="222222"/>
        </w:rPr>
        <w:t>css</w:t>
      </w:r>
      <w:proofErr w:type="spellEnd"/>
      <w:r>
        <w:rPr>
          <w:rFonts w:ascii="Ubuntu" w:hAnsi="Ubuntu"/>
          <w:color w:val="222222"/>
        </w:rPr>
        <w:t xml:space="preserve"> files available to use. You can then select the one that you need to use and start playing with your theme. The major advantage of this module is that the results of your styling occur as you are typing. This allows very quick theming and with extreme ease you can try a bunch of different style options for elements.</w:t>
      </w:r>
      <w:r>
        <w:rPr>
          <w:rFonts w:ascii="Ubuntu" w:hAnsi="Ubuntu"/>
          <w:color w:val="222222"/>
        </w:rPr>
        <w:br/>
        <w:t xml:space="preserve">The configuration page </w:t>
      </w:r>
      <w:proofErr w:type="gramStart"/>
      <w:r>
        <w:rPr>
          <w:rFonts w:ascii="Ubuntu" w:hAnsi="Ubuntu"/>
          <w:color w:val="222222"/>
        </w:rPr>
        <w:t>(</w:t>
      </w:r>
      <w:r>
        <w:rPr>
          <w:rStyle w:val="apple-converted-space"/>
          <w:rFonts w:ascii="inherit" w:hAnsi="inherit"/>
          <w:b/>
          <w:bCs/>
          <w:color w:val="222222"/>
          <w:bdr w:val="none" w:sz="0" w:space="0" w:color="auto" w:frame="1"/>
        </w:rPr>
        <w:t> </w:t>
      </w:r>
      <w:r>
        <w:rPr>
          <w:rStyle w:val="Strong"/>
          <w:rFonts w:ascii="inherit" w:eastAsiaTheme="majorEastAsia" w:hAnsi="inherit"/>
          <w:color w:val="222222"/>
          <w:bdr w:val="none" w:sz="0" w:space="0" w:color="auto" w:frame="1"/>
        </w:rPr>
        <w:t>admin</w:t>
      </w:r>
      <w:proofErr w:type="gramEnd"/>
      <w:r>
        <w:rPr>
          <w:rStyle w:val="Strong"/>
          <w:rFonts w:ascii="inherit" w:eastAsiaTheme="majorEastAsia" w:hAnsi="inherit"/>
          <w:color w:val="222222"/>
          <w:bdr w:val="none" w:sz="0" w:space="0" w:color="auto" w:frame="1"/>
        </w:rPr>
        <w:t>/</w:t>
      </w:r>
      <w:proofErr w:type="spellStart"/>
      <w:r>
        <w:rPr>
          <w:rStyle w:val="Strong"/>
          <w:rFonts w:ascii="inherit" w:eastAsiaTheme="majorEastAsia" w:hAnsi="inherit"/>
          <w:color w:val="222222"/>
          <w:bdr w:val="none" w:sz="0" w:space="0" w:color="auto" w:frame="1"/>
        </w:rPr>
        <w:t>config</w:t>
      </w:r>
      <w:proofErr w:type="spellEnd"/>
      <w:r>
        <w:rPr>
          <w:rStyle w:val="Strong"/>
          <w:rFonts w:ascii="inherit" w:eastAsiaTheme="majorEastAsia" w:hAnsi="inherit"/>
          <w:color w:val="222222"/>
          <w:bdr w:val="none" w:sz="0" w:space="0" w:color="auto" w:frame="1"/>
        </w:rPr>
        <w:t>/development/</w:t>
      </w:r>
      <w:proofErr w:type="spellStart"/>
      <w:r>
        <w:rPr>
          <w:rStyle w:val="Strong"/>
          <w:rFonts w:ascii="inherit" w:eastAsiaTheme="majorEastAsia" w:hAnsi="inherit"/>
          <w:color w:val="222222"/>
          <w:bdr w:val="none" w:sz="0" w:space="0" w:color="auto" w:frame="1"/>
        </w:rPr>
        <w:t>live_css</w:t>
      </w:r>
      <w:proofErr w:type="spellEnd"/>
      <w:r>
        <w:rPr>
          <w:rStyle w:val="apple-converted-space"/>
          <w:rFonts w:ascii="Ubuntu" w:hAnsi="Ubuntu"/>
          <w:color w:val="222222"/>
        </w:rPr>
        <w:t> </w:t>
      </w:r>
      <w:r>
        <w:rPr>
          <w:rFonts w:ascii="Ubuntu" w:hAnsi="Ubuntu"/>
          <w:color w:val="222222"/>
        </w:rPr>
        <w:t xml:space="preserve">) allows you to select just the style sheets for your theme or all </w:t>
      </w:r>
      <w:proofErr w:type="spellStart"/>
      <w:r>
        <w:rPr>
          <w:rFonts w:ascii="Ubuntu" w:hAnsi="Ubuntu"/>
          <w:color w:val="222222"/>
        </w:rPr>
        <w:t>stylesheets</w:t>
      </w:r>
      <w:proofErr w:type="spellEnd"/>
      <w:r>
        <w:rPr>
          <w:rFonts w:ascii="Ubuntu" w:hAnsi="Ubuntu"/>
          <w:color w:val="222222"/>
        </w:rPr>
        <w:t xml:space="preserve"> as well as changing the development section color styles (which is fun).</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CSS caching will need to be disabled to view these changes, which is fairly standard for theming development and you will need to have write permissions to the .</w:t>
      </w:r>
      <w:proofErr w:type="spellStart"/>
      <w:r>
        <w:rPr>
          <w:rFonts w:ascii="Ubuntu" w:hAnsi="Ubuntu"/>
          <w:color w:val="222222"/>
        </w:rPr>
        <w:t>css</w:t>
      </w:r>
      <w:proofErr w:type="spellEnd"/>
      <w:r>
        <w:rPr>
          <w:rFonts w:ascii="Ubuntu" w:hAnsi="Ubuntu"/>
          <w:color w:val="222222"/>
        </w:rPr>
        <w:t xml:space="preserve"> file you want the changes to effect (which you </w:t>
      </w:r>
      <w:proofErr w:type="spellStart"/>
      <w:r>
        <w:rPr>
          <w:rFonts w:ascii="Ubuntu" w:hAnsi="Ubuntu"/>
          <w:color w:val="222222"/>
        </w:rPr>
        <w:t>kinda</w:t>
      </w:r>
      <w:proofErr w:type="spellEnd"/>
      <w:r>
        <w:rPr>
          <w:rFonts w:ascii="Ubuntu" w:hAnsi="Ubuntu"/>
          <w:color w:val="222222"/>
        </w:rPr>
        <w:t xml:space="preserve"> need anyway if you are theming).</w:t>
      </w:r>
    </w:p>
    <w:p w:rsidR="005008AE" w:rsidRDefault="005008AE" w:rsidP="005008AE">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.less: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proofErr w:type="spellStart"/>
      <w:proofErr w:type="gramStart"/>
      <w:r>
        <w:rPr>
          <w:rFonts w:ascii="Ubuntu" w:hAnsi="Ubuntu"/>
          <w:color w:val="222222"/>
        </w:rPr>
        <w:t>live_css</w:t>
      </w:r>
      <w:proofErr w:type="spellEnd"/>
      <w:proofErr w:type="gramEnd"/>
      <w:r>
        <w:rPr>
          <w:rFonts w:ascii="Ubuntu" w:hAnsi="Ubuntu"/>
          <w:color w:val="222222"/>
        </w:rPr>
        <w:t xml:space="preserve"> comes with .less support so there is no need to add any other modules or tweak any other configuration. You just need to add a .less file to your site. I am </w:t>
      </w:r>
      <w:r>
        <w:rPr>
          <w:rFonts w:ascii="Ubuntu" w:hAnsi="Ubuntu"/>
          <w:color w:val="222222"/>
        </w:rPr>
        <w:lastRenderedPageBreak/>
        <w:t>outlining the procedure using the Omega theme because Omega it awesome and I highly recommend this theme.</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You need to create a subtheme. I want to point out the </w:t>
      </w:r>
      <w:proofErr w:type="spellStart"/>
      <w:r>
        <w:rPr>
          <w:rFonts w:ascii="Ubuntu" w:hAnsi="Ubuntu"/>
          <w:color w:val="222222"/>
        </w:rPr>
        <w:t>Drush</w:t>
      </w:r>
      <w:proofErr w:type="spellEnd"/>
      <w:r>
        <w:rPr>
          <w:rFonts w:ascii="Ubuntu" w:hAnsi="Ubuntu"/>
          <w:color w:val="222222"/>
        </w:rPr>
        <w:t xml:space="preserve"> command here and only the </w:t>
      </w:r>
      <w:proofErr w:type="spellStart"/>
      <w:r>
        <w:rPr>
          <w:rFonts w:ascii="Ubuntu" w:hAnsi="Ubuntu"/>
          <w:color w:val="222222"/>
        </w:rPr>
        <w:t>Drush</w:t>
      </w:r>
      <w:proofErr w:type="spellEnd"/>
      <w:r>
        <w:rPr>
          <w:rFonts w:ascii="Ubuntu" w:hAnsi="Ubuntu"/>
          <w:color w:val="222222"/>
        </w:rPr>
        <w:t xml:space="preserve"> command because of its simplicity. If you do not use </w:t>
      </w:r>
      <w:proofErr w:type="spellStart"/>
      <w:r>
        <w:rPr>
          <w:rFonts w:ascii="Ubuntu" w:hAnsi="Ubuntu"/>
          <w:color w:val="222222"/>
        </w:rPr>
        <w:t>Drush</w:t>
      </w:r>
      <w:proofErr w:type="spellEnd"/>
      <w:r>
        <w:rPr>
          <w:rFonts w:ascii="Ubuntu" w:hAnsi="Ubuntu"/>
          <w:color w:val="222222"/>
        </w:rPr>
        <w:t xml:space="preserve"> - use it! These are the steps I use to create a subtheme using </w:t>
      </w:r>
      <w:proofErr w:type="spellStart"/>
      <w:r>
        <w:rPr>
          <w:rFonts w:ascii="Ubuntu" w:hAnsi="Ubuntu"/>
          <w:color w:val="222222"/>
        </w:rPr>
        <w:t>Drush</w:t>
      </w:r>
      <w:proofErr w:type="spellEnd"/>
      <w:r>
        <w:rPr>
          <w:rFonts w:ascii="Ubuntu" w:hAnsi="Ubuntu"/>
          <w:color w:val="222222"/>
        </w:rPr>
        <w:t xml:space="preserve"> and Omega.</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proofErr w:type="gramStart"/>
      <w:r>
        <w:rPr>
          <w:rStyle w:val="HTMLCode"/>
          <w:rFonts w:ascii="Consolas" w:hAnsi="Consolas" w:cs="Consolas"/>
          <w:color w:val="4E4E4E"/>
          <w:sz w:val="22"/>
          <w:szCs w:val="22"/>
          <w:bdr w:val="none" w:sz="0" w:space="0" w:color="auto" w:frame="1"/>
        </w:rPr>
        <w:t>drush</w:t>
      </w:r>
      <w:proofErr w:type="spellEnd"/>
      <w:proofErr w:type="gramEnd"/>
      <w:r>
        <w:rPr>
          <w:rStyle w:val="HTMLCode"/>
          <w:rFonts w:ascii="Consolas" w:hAnsi="Consolas" w:cs="Consolas"/>
          <w:color w:val="4E4E4E"/>
          <w:sz w:val="22"/>
          <w:szCs w:val="22"/>
          <w:bdr w:val="none" w:sz="0" w:space="0" w:color="auto" w:frame="1"/>
        </w:rPr>
        <w:t xml:space="preserve"> dl omega </w:t>
      </w:r>
      <w:proofErr w:type="spellStart"/>
      <w:r>
        <w:rPr>
          <w:rStyle w:val="HTMLCode"/>
          <w:rFonts w:ascii="Consolas" w:hAnsi="Consolas" w:cs="Consolas"/>
          <w:color w:val="4E4E4E"/>
          <w:sz w:val="22"/>
          <w:szCs w:val="22"/>
          <w:bdr w:val="none" w:sz="0" w:space="0" w:color="auto" w:frame="1"/>
        </w:rPr>
        <w:t>omega_tools</w:t>
      </w:r>
      <w:proofErr w:type="spellEnd"/>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2</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proofErr w:type="gramStart"/>
      <w:r>
        <w:rPr>
          <w:rStyle w:val="HTMLCode"/>
          <w:rFonts w:ascii="Consolas" w:hAnsi="Consolas" w:cs="Consolas"/>
          <w:color w:val="4E4E4E"/>
          <w:sz w:val="22"/>
          <w:szCs w:val="22"/>
          <w:bdr w:val="none" w:sz="0" w:space="0" w:color="auto" w:frame="1"/>
        </w:rPr>
        <w:t>drush</w:t>
      </w:r>
      <w:proofErr w:type="spellEnd"/>
      <w:proofErr w:type="gramEnd"/>
      <w:r>
        <w:rPr>
          <w:rStyle w:val="HTMLCode"/>
          <w:rFonts w:ascii="Consolas" w:hAnsi="Consolas" w:cs="Consolas"/>
          <w:color w:val="4E4E4E"/>
          <w:sz w:val="22"/>
          <w:szCs w:val="22"/>
          <w:bdr w:val="none" w:sz="0" w:space="0" w:color="auto" w:frame="1"/>
        </w:rPr>
        <w:t xml:space="preserve"> en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y </w:t>
      </w:r>
      <w:proofErr w:type="spellStart"/>
      <w:r>
        <w:rPr>
          <w:rStyle w:val="HTMLCode"/>
          <w:rFonts w:ascii="Consolas" w:hAnsi="Consolas" w:cs="Consolas"/>
          <w:color w:val="4E4E4E"/>
          <w:sz w:val="22"/>
          <w:szCs w:val="22"/>
          <w:bdr w:val="none" w:sz="0" w:space="0" w:color="auto" w:frame="1"/>
        </w:rPr>
        <w:t>omega_tools</w:t>
      </w:r>
      <w:proofErr w:type="spellEnd"/>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707070"/>
          <w:sz w:val="22"/>
          <w:szCs w:val="22"/>
          <w:bdr w:val="none" w:sz="0" w:space="0" w:color="auto" w:frame="1"/>
        </w:rPr>
        <w:t>3</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proofErr w:type="gramStart"/>
      <w:r>
        <w:rPr>
          <w:rStyle w:val="HTMLCode"/>
          <w:rFonts w:ascii="Consolas" w:hAnsi="Consolas" w:cs="Consolas"/>
          <w:color w:val="4E4E4E"/>
          <w:sz w:val="22"/>
          <w:szCs w:val="22"/>
          <w:bdr w:val="none" w:sz="0" w:space="0" w:color="auto" w:frame="1"/>
        </w:rPr>
        <w:t>drush</w:t>
      </w:r>
      <w:proofErr w:type="spellEnd"/>
      <w:proofErr w:type="gramEnd"/>
      <w:r>
        <w:rPr>
          <w:rStyle w:val="HTMLCode"/>
          <w:rFonts w:ascii="Consolas" w:hAnsi="Consolas" w:cs="Consolas"/>
          <w:color w:val="4E4E4E"/>
          <w:sz w:val="22"/>
          <w:szCs w:val="22"/>
          <w:bdr w:val="none" w:sz="0" w:space="0" w:color="auto" w:frame="1"/>
        </w:rPr>
        <w:t xml:space="preserve"> omega</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subtheme </w:t>
      </w:r>
      <w:r>
        <w:rPr>
          <w:rStyle w:val="token"/>
          <w:rFonts w:ascii="inherit" w:hAnsi="inherit" w:cs="Consolas"/>
          <w:color w:val="9E5C00"/>
          <w:sz w:val="22"/>
          <w:szCs w:val="22"/>
          <w:bdr w:val="none" w:sz="0" w:space="0" w:color="auto" w:frame="1"/>
        </w:rPr>
        <w:t>SUBTHEME</w:t>
      </w:r>
      <w:r>
        <w:rPr>
          <w:rStyle w:val="token"/>
          <w:rFonts w:ascii="inherit" w:hAnsi="inherit" w:cs="Consolas"/>
          <w:color w:val="555555"/>
          <w:sz w:val="22"/>
          <w:szCs w:val="22"/>
          <w:bdr w:val="none" w:sz="0" w:space="0" w:color="auto" w:frame="1"/>
        </w:rPr>
        <w:t>-</w:t>
      </w:r>
      <w:r>
        <w:rPr>
          <w:rStyle w:val="token"/>
          <w:rFonts w:ascii="inherit" w:hAnsi="inherit" w:cs="Consolas"/>
          <w:color w:val="9E5C00"/>
          <w:sz w:val="22"/>
          <w:szCs w:val="22"/>
          <w:bdr w:val="none" w:sz="0" w:space="0" w:color="auto" w:frame="1"/>
        </w:rPr>
        <w:t>NAME</w:t>
      </w:r>
      <w:r>
        <w:rPr>
          <w:rStyle w:val="token"/>
          <w:rFonts w:ascii="inherit" w:hAnsi="inherit" w:cs="Consolas"/>
          <w:color w:val="555555"/>
          <w:sz w:val="22"/>
          <w:szCs w:val="22"/>
          <w:bdr w:val="none" w:sz="0" w:space="0" w:color="auto" w:frame="1"/>
        </w:rPr>
        <w:t>-</w:t>
      </w:r>
      <w:r>
        <w:rPr>
          <w:rStyle w:val="token"/>
          <w:rFonts w:ascii="inherit" w:hAnsi="inherit" w:cs="Consolas"/>
          <w:color w:val="9E5C00"/>
          <w:sz w:val="22"/>
          <w:szCs w:val="22"/>
          <w:bdr w:val="none" w:sz="0" w:space="0" w:color="auto" w:frame="1"/>
        </w:rPr>
        <w:t>HERE</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proofErr w:type="gramStart"/>
      <w:r>
        <w:rPr>
          <w:rFonts w:ascii="Ubuntu" w:hAnsi="Ubuntu"/>
          <w:color w:val="222222"/>
        </w:rPr>
        <w:t>Done.</w:t>
      </w:r>
      <w:proofErr w:type="gramEnd"/>
      <w:r>
        <w:rPr>
          <w:rFonts w:ascii="Ubuntu" w:hAnsi="Ubuntu"/>
          <w:color w:val="222222"/>
        </w:rPr>
        <w:t xml:space="preserve"> Now I have more time to theme.</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But I want to use .less. Why? Because it not only makes the </w:t>
      </w:r>
      <w:proofErr w:type="spellStart"/>
      <w:r>
        <w:rPr>
          <w:rFonts w:ascii="Ubuntu" w:hAnsi="Ubuntu"/>
          <w:color w:val="222222"/>
        </w:rPr>
        <w:t>css</w:t>
      </w:r>
      <w:proofErr w:type="spellEnd"/>
      <w:r>
        <w:rPr>
          <w:rFonts w:ascii="Ubuntu" w:hAnsi="Ubuntu"/>
          <w:color w:val="222222"/>
        </w:rPr>
        <w:t xml:space="preserve"> more structured and a lot easier to use for yourself and other </w:t>
      </w:r>
      <w:proofErr w:type="spellStart"/>
      <w:r>
        <w:rPr>
          <w:rFonts w:ascii="Ubuntu" w:hAnsi="Ubuntu"/>
          <w:color w:val="222222"/>
        </w:rPr>
        <w:t>themers</w:t>
      </w:r>
      <w:proofErr w:type="spellEnd"/>
      <w:r>
        <w:rPr>
          <w:rFonts w:ascii="Ubuntu" w:hAnsi="Ubuntu"/>
          <w:color w:val="222222"/>
        </w:rPr>
        <w:t xml:space="preserve"> who might use it but, just in the writing style that you need to use your code becomes a lot smaller, simpler and practical.</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So basically I just add a </w:t>
      </w:r>
      <w:proofErr w:type="spellStart"/>
      <w:r>
        <w:rPr>
          <w:rFonts w:ascii="Ubuntu" w:hAnsi="Ubuntu"/>
          <w:color w:val="222222"/>
        </w:rPr>
        <w:t>mystyle.less</w:t>
      </w:r>
      <w:proofErr w:type="spellEnd"/>
      <w:r>
        <w:rPr>
          <w:rFonts w:ascii="Ubuntu" w:hAnsi="Ubuntu"/>
          <w:color w:val="222222"/>
        </w:rPr>
        <w:t xml:space="preserve"> file in the </w:t>
      </w:r>
      <w:proofErr w:type="spellStart"/>
      <w:r>
        <w:rPr>
          <w:rFonts w:ascii="Ubuntu" w:hAnsi="Ubuntu"/>
          <w:color w:val="222222"/>
        </w:rPr>
        <w:t>css</w:t>
      </w:r>
      <w:proofErr w:type="spellEnd"/>
      <w:r>
        <w:rPr>
          <w:rFonts w:ascii="Ubuntu" w:hAnsi="Ubuntu"/>
          <w:color w:val="222222"/>
        </w:rPr>
        <w:t xml:space="preserve"> folder of the subtheme </w:t>
      </w:r>
      <w:proofErr w:type="gramStart"/>
      <w:r>
        <w:rPr>
          <w:rFonts w:ascii="Ubuntu" w:hAnsi="Ubuntu"/>
          <w:color w:val="222222"/>
        </w:rPr>
        <w:t>( the</w:t>
      </w:r>
      <w:proofErr w:type="gramEnd"/>
      <w:r>
        <w:rPr>
          <w:rFonts w:ascii="Ubuntu" w:hAnsi="Ubuntu"/>
          <w:color w:val="222222"/>
        </w:rPr>
        <w:t xml:space="preserve"> same place where the global.css file is ) but this just adds the file, it is still not being called to the subtheme. In order to do that, we need to inform the theme through the .info file that this file exists and we want to use it.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Open the .info file of your subtheme. YOUR-SUBTHEME-NAME.info and look for:</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spellStart"/>
      <w:proofErr w:type="gramStart"/>
      <w:r>
        <w:rPr>
          <w:rStyle w:val="HTMLCode"/>
          <w:rFonts w:ascii="Consolas" w:hAnsi="Consolas" w:cs="Consolas"/>
          <w:color w:val="4E4E4E"/>
          <w:sz w:val="22"/>
          <w:szCs w:val="22"/>
          <w:bdr w:val="none" w:sz="0" w:space="0" w:color="auto" w:frame="1"/>
        </w:rPr>
        <w:t>css</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3738D"/>
          <w:sz w:val="22"/>
          <w:szCs w:val="22"/>
          <w:bdr w:val="none" w:sz="0" w:space="0" w:color="auto" w:frame="1"/>
        </w:rPr>
        <w:t>global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css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name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'Your custom global styles'</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spellStart"/>
      <w:proofErr w:type="gramStart"/>
      <w:r>
        <w:rPr>
          <w:rStyle w:val="HTMLCode"/>
          <w:rFonts w:ascii="Consolas" w:hAnsi="Consolas" w:cs="Consolas"/>
          <w:color w:val="4E4E4E"/>
          <w:sz w:val="22"/>
          <w:szCs w:val="22"/>
          <w:bdr w:val="none" w:sz="0" w:space="0" w:color="auto" w:frame="1"/>
        </w:rPr>
        <w:t>css</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3738D"/>
          <w:sz w:val="22"/>
          <w:szCs w:val="22"/>
          <w:bdr w:val="none" w:sz="0" w:space="0" w:color="auto" w:frame="1"/>
        </w:rPr>
        <w:t>global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css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description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'This file holds all the globally active custom CSS of your theme.'</w:t>
      </w:r>
    </w:p>
    <w:p w:rsidR="005008AE" w:rsidRDefault="005008AE" w:rsidP="005008AE">
      <w:pPr>
        <w:pStyle w:val="HTMLPreformatted"/>
        <w:shd w:val="clear" w:color="auto" w:fill="F7F7F7"/>
        <w:textAlignment w:val="baseline"/>
        <w:rPr>
          <w:rFonts w:ascii="Consolas" w:hAnsi="Consolas" w:cs="Consolas"/>
          <w:color w:val="4E4E4E"/>
          <w:sz w:val="24"/>
          <w:szCs w:val="24"/>
        </w:rPr>
      </w:pPr>
      <w:proofErr w:type="spellStart"/>
      <w:proofErr w:type="gramStart"/>
      <w:r>
        <w:rPr>
          <w:rStyle w:val="HTMLCode"/>
          <w:rFonts w:ascii="Consolas" w:hAnsi="Consolas" w:cs="Consolas"/>
          <w:color w:val="4E4E4E"/>
          <w:sz w:val="22"/>
          <w:szCs w:val="22"/>
          <w:bdr w:val="none" w:sz="0" w:space="0" w:color="auto" w:frame="1"/>
        </w:rPr>
        <w:t>css</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3738D"/>
          <w:sz w:val="22"/>
          <w:szCs w:val="22"/>
          <w:bdr w:val="none" w:sz="0" w:space="0" w:color="auto" w:frame="1"/>
        </w:rPr>
        <w:t>global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css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options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weight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'10'</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This is how Omega adds the file to the user interface; copy and paste that code and change it with your new .less file.</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spellStart"/>
      <w:proofErr w:type="gramStart"/>
      <w:r>
        <w:rPr>
          <w:rStyle w:val="HTMLCode"/>
          <w:rFonts w:ascii="Consolas" w:hAnsi="Consolas" w:cs="Consolas"/>
          <w:color w:val="4E4E4E"/>
          <w:sz w:val="22"/>
          <w:szCs w:val="22"/>
          <w:bdr w:val="none" w:sz="0" w:space="0" w:color="auto" w:frame="1"/>
        </w:rPr>
        <w:t>css</w:t>
      </w:r>
      <w:proofErr w:type="spellEnd"/>
      <w:r>
        <w:rPr>
          <w:rStyle w:val="token"/>
          <w:rFonts w:ascii="inherit" w:hAnsi="inherit" w:cs="Consolas"/>
          <w:color w:val="555555"/>
          <w:sz w:val="22"/>
          <w:szCs w:val="22"/>
          <w:bdr w:val="none" w:sz="0" w:space="0" w:color="auto" w:frame="1"/>
        </w:rPr>
        <w:t>[</w:t>
      </w:r>
      <w:proofErr w:type="spellStart"/>
      <w:proofErr w:type="gramEnd"/>
      <w:r>
        <w:rPr>
          <w:rStyle w:val="token"/>
          <w:rFonts w:ascii="inherit" w:hAnsi="inherit" w:cs="Consolas"/>
          <w:color w:val="53738D"/>
          <w:sz w:val="22"/>
          <w:szCs w:val="22"/>
          <w:bdr w:val="none" w:sz="0" w:space="0" w:color="auto" w:frame="1"/>
        </w:rPr>
        <w:t>global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less</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name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'.less subtheme file'</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spellStart"/>
      <w:proofErr w:type="gramStart"/>
      <w:r>
        <w:rPr>
          <w:rStyle w:val="HTMLCode"/>
          <w:rFonts w:ascii="Consolas" w:hAnsi="Consolas" w:cs="Consolas"/>
          <w:color w:val="4E4E4E"/>
          <w:sz w:val="22"/>
          <w:szCs w:val="22"/>
          <w:bdr w:val="none" w:sz="0" w:space="0" w:color="auto" w:frame="1"/>
        </w:rPr>
        <w:t>css</w:t>
      </w:r>
      <w:proofErr w:type="spellEnd"/>
      <w:r>
        <w:rPr>
          <w:rStyle w:val="token"/>
          <w:rFonts w:ascii="inherit" w:hAnsi="inherit" w:cs="Consolas"/>
          <w:color w:val="555555"/>
          <w:sz w:val="22"/>
          <w:szCs w:val="22"/>
          <w:bdr w:val="none" w:sz="0" w:space="0" w:color="auto" w:frame="1"/>
        </w:rPr>
        <w:t>[</w:t>
      </w:r>
      <w:proofErr w:type="spellStart"/>
      <w:proofErr w:type="gramEnd"/>
      <w:r>
        <w:rPr>
          <w:rStyle w:val="token"/>
          <w:rFonts w:ascii="inherit" w:hAnsi="inherit" w:cs="Consolas"/>
          <w:color w:val="53738D"/>
          <w:sz w:val="22"/>
          <w:szCs w:val="22"/>
          <w:bdr w:val="none" w:sz="0" w:space="0" w:color="auto" w:frame="1"/>
        </w:rPr>
        <w:t>global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less</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description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'New .less file for less integration with my subtheme'</w:t>
      </w:r>
    </w:p>
    <w:p w:rsidR="005008AE" w:rsidRDefault="005008AE" w:rsidP="005008AE">
      <w:pPr>
        <w:pStyle w:val="HTMLPreformatted"/>
        <w:shd w:val="clear" w:color="auto" w:fill="F7F7F7"/>
        <w:textAlignment w:val="baseline"/>
        <w:rPr>
          <w:rFonts w:ascii="Consolas" w:hAnsi="Consolas" w:cs="Consolas"/>
          <w:color w:val="4E4E4E"/>
          <w:sz w:val="24"/>
          <w:szCs w:val="24"/>
        </w:rPr>
      </w:pPr>
      <w:proofErr w:type="spellStart"/>
      <w:proofErr w:type="gramStart"/>
      <w:r>
        <w:rPr>
          <w:rStyle w:val="HTMLCode"/>
          <w:rFonts w:ascii="Consolas" w:hAnsi="Consolas" w:cs="Consolas"/>
          <w:color w:val="4E4E4E"/>
          <w:sz w:val="22"/>
          <w:szCs w:val="22"/>
          <w:bdr w:val="none" w:sz="0" w:space="0" w:color="auto" w:frame="1"/>
        </w:rPr>
        <w:t>css</w:t>
      </w:r>
      <w:proofErr w:type="spellEnd"/>
      <w:r>
        <w:rPr>
          <w:rStyle w:val="token"/>
          <w:rFonts w:ascii="inherit" w:hAnsi="inherit" w:cs="Consolas"/>
          <w:color w:val="555555"/>
          <w:sz w:val="22"/>
          <w:szCs w:val="22"/>
          <w:bdr w:val="none" w:sz="0" w:space="0" w:color="auto" w:frame="1"/>
        </w:rPr>
        <w:t>[</w:t>
      </w:r>
      <w:proofErr w:type="spellStart"/>
      <w:proofErr w:type="gramEnd"/>
      <w:r>
        <w:rPr>
          <w:rStyle w:val="token"/>
          <w:rFonts w:ascii="inherit" w:hAnsi="inherit" w:cs="Consolas"/>
          <w:color w:val="53738D"/>
          <w:sz w:val="22"/>
          <w:szCs w:val="22"/>
          <w:bdr w:val="none" w:sz="0" w:space="0" w:color="auto" w:frame="1"/>
        </w:rPr>
        <w:t>global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less</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options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weight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'10'</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Change global to the name of your .less file and</w:t>
      </w:r>
      <w:r>
        <w:rPr>
          <w:rStyle w:val="apple-converted-space"/>
          <w:rFonts w:ascii="Ubuntu" w:hAnsi="Ubuntu"/>
          <w:color w:val="222222"/>
        </w:rPr>
        <w:t> </w:t>
      </w:r>
      <w:r>
        <w:rPr>
          <w:rStyle w:val="Strong"/>
          <w:rFonts w:ascii="inherit" w:eastAsiaTheme="majorEastAsia" w:hAnsi="inherit"/>
          <w:color w:val="222222"/>
          <w:bdr w:val="none" w:sz="0" w:space="0" w:color="auto" w:frame="1"/>
        </w:rPr>
        <w:t>FLUSH ALL CACHES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Now your .less file is recognized by Omega. There is just one more thing to do. Because of the very easy to use Omega interface for configuration of the sections and styles for the site, the .less file (or any other .</w:t>
      </w:r>
      <w:proofErr w:type="spellStart"/>
      <w:r>
        <w:rPr>
          <w:rFonts w:ascii="Ubuntu" w:hAnsi="Ubuntu"/>
          <w:color w:val="222222"/>
        </w:rPr>
        <w:t>css</w:t>
      </w:r>
      <w:proofErr w:type="spellEnd"/>
      <w:r>
        <w:rPr>
          <w:rFonts w:ascii="Ubuntu" w:hAnsi="Ubuntu"/>
          <w:color w:val="222222"/>
        </w:rPr>
        <w:t xml:space="preserve"> file) will not be editable straight away. You first need to select that the subtheme will be using the .less file in the theme configuration settings.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proofErr w:type="gramStart"/>
      <w:r>
        <w:rPr>
          <w:rFonts w:ascii="Ubuntu" w:hAnsi="Ubuntu"/>
          <w:color w:val="222222"/>
        </w:rPr>
        <w:t>admin/appearance/settings</w:t>
      </w:r>
      <w:proofErr w:type="gramEnd"/>
      <w:r>
        <w:rPr>
          <w:rFonts w:ascii="Ubuntu" w:hAnsi="Ubuntu"/>
          <w:color w:val="222222"/>
        </w:rPr>
        <w:t>/(THEME NAME GOES HERE )</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Then select "toggle styles" in the vertical tabs and granted you have flushed all caches your new .less file will be in the options to enable. Check the checkbox and save. BAM! You now have .less integration with the </w:t>
      </w:r>
      <w:proofErr w:type="spellStart"/>
      <w:r>
        <w:rPr>
          <w:rFonts w:ascii="Ubuntu" w:hAnsi="Ubuntu"/>
          <w:color w:val="222222"/>
        </w:rPr>
        <w:t>live_css</w:t>
      </w:r>
      <w:proofErr w:type="spellEnd"/>
      <w:r>
        <w:rPr>
          <w:rFonts w:ascii="Ubuntu" w:hAnsi="Ubuntu"/>
          <w:color w:val="222222"/>
        </w:rPr>
        <w:t xml:space="preserve"> development environment.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lastRenderedPageBreak/>
        <w:t xml:space="preserve">Why is .less important? If you have worked with css3 you will know that to create these new effects the </w:t>
      </w:r>
      <w:proofErr w:type="spellStart"/>
      <w:r>
        <w:rPr>
          <w:rFonts w:ascii="Ubuntu" w:hAnsi="Ubuntu"/>
          <w:color w:val="222222"/>
        </w:rPr>
        <w:t>css</w:t>
      </w:r>
      <w:proofErr w:type="spellEnd"/>
      <w:r>
        <w:rPr>
          <w:rFonts w:ascii="Ubuntu" w:hAnsi="Ubuntu"/>
          <w:color w:val="222222"/>
        </w:rPr>
        <w:t xml:space="preserve"> can start to look very cumbersome. Here is an example creating a gradient with rounded corners and a box shadow.</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roofErr w:type="gramStart"/>
      <w:r>
        <w:rPr>
          <w:rStyle w:val="HTMLCode"/>
          <w:rFonts w:ascii="Consolas" w:hAnsi="Consolas" w:cs="Consolas"/>
          <w:color w:val="4E4E4E"/>
          <w:sz w:val="22"/>
          <w:szCs w:val="22"/>
          <w:bdr w:val="none" w:sz="0" w:space="0" w:color="auto" w:frame="1"/>
        </w:rPr>
        <w:t>element</w:t>
      </w:r>
      <w:r>
        <w:rPr>
          <w:rStyle w:val="token"/>
          <w:rFonts w:ascii="inherit" w:hAnsi="inherit" w:cs="Consolas"/>
          <w:color w:val="555555"/>
          <w:sz w:val="22"/>
          <w:szCs w:val="22"/>
          <w:bdr w:val="none" w:sz="0" w:space="0" w:color="auto" w:frame="1"/>
        </w:rPr>
        <w:t>{</w:t>
      </w:r>
      <w:proofErr w:type="gramEnd"/>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 Old browsers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moz</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linear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0%, #7db9e8 100%); /* FF3.6+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webkit</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linear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left 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left bottom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color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stop</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0</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#1e5799), color-stop(100%,#7db9e8)); /* Chrome,Safari4+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webkit</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linear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0%,#7db9e8 100%); /* Chrome10+,Safari5.1+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o</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linear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0%,#7db9e8 100%); /* Opera 11.10+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ms</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linear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0%,#7db9e8 100%); /* IE10+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linear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0%,#7db9e8 100%); /* W3C */</w:t>
      </w:r>
    </w:p>
    <w:p w:rsidR="005008AE" w:rsidRDefault="005008AE" w:rsidP="005008A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filter</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progid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DXImageTransform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Microsoft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startColorstr</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'#1e5799'</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endColorstr</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'#7db9e8'</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GradientType</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0</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xml:space="preserve">/* IE6-9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border</w:t>
      </w:r>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 xml:space="preserve">1px solid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proofErr w:type="gramStart"/>
      <w:r>
        <w:rPr>
          <w:rStyle w:val="HTMLCode"/>
          <w:rFonts w:ascii="Consolas" w:hAnsi="Consolas" w:cs="Consolas"/>
          <w:color w:val="4E4E4E"/>
          <w:sz w:val="22"/>
          <w:szCs w:val="22"/>
          <w:bdr w:val="none" w:sz="0" w:space="0" w:color="auto" w:frame="1"/>
        </w:rPr>
        <w:t>moz</w:t>
      </w:r>
      <w:proofErr w:type="spellEnd"/>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border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radius</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topleft</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5px</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proofErr w:type="gramStart"/>
      <w:r>
        <w:rPr>
          <w:rStyle w:val="HTMLCode"/>
          <w:rFonts w:ascii="Consolas" w:hAnsi="Consolas" w:cs="Consolas"/>
          <w:color w:val="4E4E4E"/>
          <w:sz w:val="22"/>
          <w:szCs w:val="22"/>
          <w:bdr w:val="none" w:sz="0" w:space="0" w:color="auto" w:frame="1"/>
        </w:rPr>
        <w:t>moz</w:t>
      </w:r>
      <w:proofErr w:type="spellEnd"/>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border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radius</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topright</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5px</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proofErr w:type="gramStart"/>
      <w:r>
        <w:rPr>
          <w:rStyle w:val="HTMLCode"/>
          <w:rFonts w:ascii="Consolas" w:hAnsi="Consolas" w:cs="Consolas"/>
          <w:color w:val="4E4E4E"/>
          <w:sz w:val="22"/>
          <w:szCs w:val="22"/>
          <w:bdr w:val="none" w:sz="0" w:space="0" w:color="auto" w:frame="1"/>
        </w:rPr>
        <w:t>moz</w:t>
      </w:r>
      <w:proofErr w:type="spellEnd"/>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border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radius</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bottomright</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33px</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proofErr w:type="gramStart"/>
      <w:r>
        <w:rPr>
          <w:rStyle w:val="HTMLCode"/>
          <w:rFonts w:ascii="Consolas" w:hAnsi="Consolas" w:cs="Consolas"/>
          <w:color w:val="4E4E4E"/>
          <w:sz w:val="22"/>
          <w:szCs w:val="22"/>
          <w:bdr w:val="none" w:sz="0" w:space="0" w:color="auto" w:frame="1"/>
        </w:rPr>
        <w:t>moz</w:t>
      </w:r>
      <w:proofErr w:type="spellEnd"/>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border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radius</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bottomleft</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px</w:t>
      </w:r>
      <w:proofErr w:type="spellEnd"/>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webkit</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border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radius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5px </w:t>
      </w:r>
      <w:proofErr w:type="spellStart"/>
      <w:r>
        <w:rPr>
          <w:rStyle w:val="HTMLCode"/>
          <w:rFonts w:ascii="Consolas" w:hAnsi="Consolas" w:cs="Consolas"/>
          <w:color w:val="4E4E4E"/>
          <w:sz w:val="22"/>
          <w:szCs w:val="22"/>
          <w:bdr w:val="none" w:sz="0" w:space="0" w:color="auto" w:frame="1"/>
        </w:rPr>
        <w:t>5px</w:t>
      </w:r>
      <w:proofErr w:type="spellEnd"/>
      <w:r>
        <w:rPr>
          <w:rStyle w:val="HTMLCode"/>
          <w:rFonts w:ascii="Consolas" w:hAnsi="Consolas" w:cs="Consolas"/>
          <w:color w:val="4E4E4E"/>
          <w:sz w:val="22"/>
          <w:szCs w:val="22"/>
          <w:bdr w:val="none" w:sz="0" w:space="0" w:color="auto" w:frame="1"/>
        </w:rPr>
        <w:t xml:space="preserve"> 33px </w:t>
      </w:r>
      <w:proofErr w:type="spellStart"/>
      <w:proofErr w:type="gramStart"/>
      <w:r>
        <w:rPr>
          <w:rStyle w:val="HTMLCode"/>
          <w:rFonts w:ascii="Consolas" w:hAnsi="Consolas" w:cs="Consolas"/>
          <w:color w:val="4E4E4E"/>
          <w:sz w:val="22"/>
          <w:szCs w:val="22"/>
          <w:bdr w:val="none" w:sz="0" w:space="0" w:color="auto" w:frame="1"/>
        </w:rPr>
        <w:t>px</w:t>
      </w:r>
      <w:proofErr w:type="spellEnd"/>
      <w:proofErr w:type="gramEnd"/>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border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radius</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5px </w:t>
      </w:r>
      <w:proofErr w:type="spellStart"/>
      <w:r>
        <w:rPr>
          <w:rStyle w:val="HTMLCode"/>
          <w:rFonts w:ascii="Consolas" w:hAnsi="Consolas" w:cs="Consolas"/>
          <w:color w:val="4E4E4E"/>
          <w:sz w:val="22"/>
          <w:szCs w:val="22"/>
          <w:bdr w:val="none" w:sz="0" w:space="0" w:color="auto" w:frame="1"/>
        </w:rPr>
        <w:t>5px</w:t>
      </w:r>
      <w:proofErr w:type="spellEnd"/>
      <w:r>
        <w:rPr>
          <w:rStyle w:val="HTMLCode"/>
          <w:rFonts w:ascii="Consolas" w:hAnsi="Consolas" w:cs="Consolas"/>
          <w:color w:val="4E4E4E"/>
          <w:sz w:val="22"/>
          <w:szCs w:val="22"/>
          <w:bdr w:val="none" w:sz="0" w:space="0" w:color="auto" w:frame="1"/>
        </w:rPr>
        <w:t xml:space="preserve"> 33px </w:t>
      </w:r>
      <w:proofErr w:type="spellStart"/>
      <w:r>
        <w:rPr>
          <w:rStyle w:val="HTMLCode"/>
          <w:rFonts w:ascii="Consolas" w:hAnsi="Consolas" w:cs="Consolas"/>
          <w:color w:val="4E4E4E"/>
          <w:sz w:val="22"/>
          <w:szCs w:val="22"/>
          <w:bdr w:val="none" w:sz="0" w:space="0" w:color="auto" w:frame="1"/>
        </w:rPr>
        <w:t>px</w:t>
      </w:r>
      <w:proofErr w:type="spellEnd"/>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proofErr w:type="gramStart"/>
      <w:r>
        <w:rPr>
          <w:rStyle w:val="HTMLCode"/>
          <w:rFonts w:ascii="Consolas" w:hAnsi="Consolas" w:cs="Consolas"/>
          <w:color w:val="4E4E4E"/>
          <w:sz w:val="22"/>
          <w:szCs w:val="22"/>
          <w:bdr w:val="none" w:sz="0" w:space="0" w:color="auto" w:frame="1"/>
        </w:rPr>
        <w:t>webkit</w:t>
      </w:r>
      <w:proofErr w:type="spellEnd"/>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box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shadow</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2px </w:t>
      </w:r>
      <w:proofErr w:type="spellStart"/>
      <w:r>
        <w:rPr>
          <w:rStyle w:val="HTMLCode"/>
          <w:rFonts w:ascii="Consolas" w:hAnsi="Consolas" w:cs="Consolas"/>
          <w:color w:val="4E4E4E"/>
          <w:sz w:val="22"/>
          <w:szCs w:val="22"/>
          <w:bdr w:val="none" w:sz="0" w:space="0" w:color="auto" w:frame="1"/>
        </w:rPr>
        <w:t>2px</w:t>
      </w:r>
      <w:proofErr w:type="spellEnd"/>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2px</w:t>
      </w:r>
      <w:proofErr w:type="spellEnd"/>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2px</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#ccc;</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proofErr w:type="gramStart"/>
      <w:r>
        <w:rPr>
          <w:rStyle w:val="HTMLCode"/>
          <w:rFonts w:ascii="Consolas" w:hAnsi="Consolas" w:cs="Consolas"/>
          <w:color w:val="4E4E4E"/>
          <w:sz w:val="22"/>
          <w:szCs w:val="22"/>
          <w:bdr w:val="none" w:sz="0" w:space="0" w:color="auto" w:frame="1"/>
        </w:rPr>
        <w:t>moz</w:t>
      </w:r>
      <w:proofErr w:type="spellEnd"/>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box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shadow</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2px </w:t>
      </w:r>
      <w:proofErr w:type="spellStart"/>
      <w:r>
        <w:rPr>
          <w:rStyle w:val="HTMLCode"/>
          <w:rFonts w:ascii="Consolas" w:hAnsi="Consolas" w:cs="Consolas"/>
          <w:color w:val="4E4E4E"/>
          <w:sz w:val="22"/>
          <w:szCs w:val="22"/>
          <w:bdr w:val="none" w:sz="0" w:space="0" w:color="auto" w:frame="1"/>
        </w:rPr>
        <w:t>2px</w:t>
      </w:r>
      <w:proofErr w:type="spellEnd"/>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2px</w:t>
      </w:r>
      <w:proofErr w:type="spellEnd"/>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2px</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#ccc;</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box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shadow</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2px </w:t>
      </w:r>
      <w:proofErr w:type="spellStart"/>
      <w:r>
        <w:rPr>
          <w:rStyle w:val="HTMLCode"/>
          <w:rFonts w:ascii="Consolas" w:hAnsi="Consolas" w:cs="Consolas"/>
          <w:color w:val="4E4E4E"/>
          <w:sz w:val="22"/>
          <w:szCs w:val="22"/>
          <w:bdr w:val="none" w:sz="0" w:space="0" w:color="auto" w:frame="1"/>
        </w:rPr>
        <w:t>2px</w:t>
      </w:r>
      <w:proofErr w:type="spellEnd"/>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2px</w:t>
      </w:r>
      <w:proofErr w:type="spellEnd"/>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2px</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#ccc;</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Now this is a cool bit of code and can make you site start to look very clean and who does not want to start using the css3 code? But the code above is just for the css3 and we haven't even begun to have to </w:t>
      </w:r>
      <w:proofErr w:type="spellStart"/>
      <w:r>
        <w:rPr>
          <w:rFonts w:ascii="Ubuntu" w:hAnsi="Ubuntu"/>
          <w:color w:val="222222"/>
        </w:rPr>
        <w:t>float</w:t>
      </w:r>
      <w:proofErr w:type="gramStart"/>
      <w:r>
        <w:rPr>
          <w:rFonts w:ascii="Ubuntu" w:hAnsi="Ubuntu"/>
          <w:color w:val="222222"/>
        </w:rPr>
        <w:t>:left</w:t>
      </w:r>
      <w:proofErr w:type="spellEnd"/>
      <w:proofErr w:type="gramEnd"/>
      <w:r>
        <w:rPr>
          <w:rFonts w:ascii="Ubuntu" w:hAnsi="Ubuntu"/>
          <w:color w:val="222222"/>
        </w:rPr>
        <w:t xml:space="preserve"> or margin:0 0 0 10px; to make the design just right. So why would you not want to make that bit of code into this?</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roofErr w:type="gramStart"/>
      <w:r>
        <w:rPr>
          <w:rStyle w:val="HTMLCode"/>
          <w:rFonts w:ascii="Consolas" w:hAnsi="Consolas" w:cs="Consolas"/>
          <w:color w:val="4E4E4E"/>
          <w:sz w:val="22"/>
          <w:szCs w:val="22"/>
          <w:bdr w:val="none" w:sz="0" w:space="0" w:color="auto" w:frame="1"/>
        </w:rPr>
        <w:t>element</w:t>
      </w:r>
      <w:r>
        <w:rPr>
          <w:rStyle w:val="token"/>
          <w:rFonts w:ascii="inherit" w:hAnsi="inherit" w:cs="Consolas"/>
          <w:color w:val="555555"/>
          <w:sz w:val="22"/>
          <w:szCs w:val="22"/>
          <w:bdr w:val="none" w:sz="0" w:space="0" w:color="auto" w:frame="1"/>
        </w:rPr>
        <w:t>{</w:t>
      </w:r>
      <w:proofErr w:type="gramEnd"/>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gradient</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border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radius</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shadow</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border</w:t>
      </w:r>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1px solid @b</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color</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Not only it is a lot more compact but by declaring all your </w:t>
      </w:r>
      <w:proofErr w:type="spellStart"/>
      <w:r>
        <w:rPr>
          <w:rFonts w:ascii="Ubuntu" w:hAnsi="Ubuntu"/>
          <w:color w:val="222222"/>
        </w:rPr>
        <w:t>css</w:t>
      </w:r>
      <w:proofErr w:type="spellEnd"/>
      <w:r>
        <w:rPr>
          <w:rFonts w:ascii="Ubuntu" w:hAnsi="Ubuntu"/>
          <w:color w:val="222222"/>
        </w:rPr>
        <w:t xml:space="preserve"> styles at the top of the style sheet.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w:t>
      </w:r>
      <w:r>
        <w:rPr>
          <w:rStyle w:val="token"/>
          <w:rFonts w:ascii="inherit" w:hAnsi="inherit" w:cs="Consolas"/>
          <w:color w:val="555555"/>
          <w:sz w:val="22"/>
          <w:szCs w:val="22"/>
          <w:bdr w:val="none" w:sz="0" w:space="0" w:color="auto" w:frame="1"/>
        </w:rPr>
        <w:t>-</w:t>
      </w:r>
      <w:proofErr w:type="gramStart"/>
      <w:r>
        <w:rPr>
          <w:rStyle w:val="HTMLCode"/>
          <w:rFonts w:ascii="Consolas" w:hAnsi="Consolas" w:cs="Consolas"/>
          <w:color w:val="4E4E4E"/>
          <w:sz w:val="22"/>
          <w:szCs w:val="22"/>
          <w:bdr w:val="none" w:sz="0" w:space="0" w:color="auto" w:frame="1"/>
        </w:rPr>
        <w:t>gradient</w:t>
      </w:r>
      <w:r>
        <w:rPr>
          <w:rStyle w:val="token"/>
          <w:rFonts w:ascii="inherit" w:hAnsi="inherit" w:cs="Consolas"/>
          <w:color w:val="555555"/>
          <w:sz w:val="22"/>
          <w:szCs w:val="22"/>
          <w:bdr w:val="none" w:sz="0" w:space="0" w:color="auto" w:frame="1"/>
        </w:rPr>
        <w:t>{</w:t>
      </w:r>
      <w:proofErr w:type="gramEnd"/>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 Old browsers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moz</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linear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0%, #7db9e8 100%); /* FF3.6+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webkit</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linear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left 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left bottom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color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stop</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0</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#1e5799), color-stop(100%,#7db9e8)); /*   Chrome,Safari4+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lastRenderedPageBreak/>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webkit</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linear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0%,#7db9e8 100%); /* Chrome10+,Safari5.1+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o</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linear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0%,#7db9e8 100%); /* Opera 11.10+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ms</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linear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0%,#7db9e8 100%); /* IE10+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linear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#1e5799 0%,#7db9e8 100%); /* W3C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filter</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progid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DXImageTransform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Microsoft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gradient</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startColorstr</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'#1e5799'</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HTMLCode"/>
          <w:rFonts w:ascii="Consolas" w:hAnsi="Consolas" w:cs="Consolas"/>
          <w:color w:val="4E4E4E"/>
          <w:sz w:val="22"/>
          <w:szCs w:val="22"/>
          <w:bdr w:val="none" w:sz="0" w:space="0" w:color="auto" w:frame="1"/>
        </w:rPr>
        <w:t>endColorstr</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'#7db9e8'</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GradientType</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0</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IE6</w:t>
      </w:r>
      <w:r>
        <w:rPr>
          <w:rStyle w:val="token"/>
          <w:rFonts w:ascii="inherit" w:hAnsi="inherit" w:cs="Consolas"/>
          <w:color w:val="707070"/>
          <w:sz w:val="22"/>
          <w:szCs w:val="22"/>
          <w:bdr w:val="none" w:sz="0" w:space="0" w:color="auto" w:frame="1"/>
        </w:rPr>
        <w:t>-9</w:t>
      </w:r>
      <w:r>
        <w:rPr>
          <w:rStyle w:val="HTMLCode"/>
          <w:rFonts w:ascii="Consolas" w:hAnsi="Consolas" w:cs="Consolas"/>
          <w:color w:val="4E4E4E"/>
          <w:sz w:val="22"/>
          <w:szCs w:val="22"/>
          <w:bdr w:val="none" w:sz="0" w:space="0" w:color="auto" w:frame="1"/>
        </w:rPr>
        <w:t xml:space="preserve"> </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You can now use it throughout your theme by just calling .l-gradient. You can setup all your colors and simply call them by using @color.</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See docs here -&gt;</w:t>
      </w:r>
      <w:hyperlink r:id="rId26" w:anchor="docs" w:history="1">
        <w:r>
          <w:rPr>
            <w:rStyle w:val="Hyperlink"/>
            <w:rFonts w:ascii="inherit" w:hAnsi="inherit"/>
            <w:color w:val="0678BE"/>
            <w:bdr w:val="none" w:sz="0" w:space="0" w:color="auto" w:frame="1"/>
          </w:rPr>
          <w:t>http://lesscss.org/#docs</w:t>
        </w:r>
      </w:hyperlink>
      <w:r>
        <w:rPr>
          <w:rFonts w:ascii="Ubuntu" w:hAnsi="Ubuntu"/>
          <w:color w:val="222222"/>
        </w:rPr>
        <w: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I see a lot of people use sass which is another option instead of .less but I prefer .less and so have outlined here. If you would like to add sass to this document, please just click the edit button.</w:t>
      </w:r>
    </w:p>
    <w:p w:rsidR="005008AE" w:rsidRDefault="005008AE" w:rsidP="005008AE">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Sass techniques and tools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br/>
      </w:r>
      <w:hyperlink r:id="rId27" w:history="1">
        <w:r>
          <w:rPr>
            <w:rStyle w:val="Hyperlink"/>
            <w:rFonts w:ascii="inherit" w:hAnsi="inherit"/>
            <w:color w:val="0678BE"/>
            <w:bdr w:val="none" w:sz="0" w:space="0" w:color="auto" w:frame="1"/>
          </w:rPr>
          <w:t>Sass</w:t>
        </w:r>
      </w:hyperlink>
      <w:r>
        <w:rPr>
          <w:rStyle w:val="apple-converted-space"/>
          <w:rFonts w:ascii="Ubuntu" w:hAnsi="Ubuntu"/>
          <w:color w:val="222222"/>
        </w:rPr>
        <w:t> </w:t>
      </w:r>
      <w:r>
        <w:rPr>
          <w:rFonts w:ascii="Ubuntu" w:hAnsi="Ubuntu"/>
          <w:color w:val="222222"/>
        </w:rPr>
        <w:t>is a meta-language on top of CSS that’s used to describe the style of a document cleanly and structurally, with more power than flat CSS allows.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 xml:space="preserve">Sass provides a simpler, more elegant syntax for CSS and implements various features that are useful for creating manageable </w:t>
      </w:r>
      <w:proofErr w:type="spellStart"/>
      <w:r>
        <w:rPr>
          <w:rFonts w:ascii="Ubuntu" w:hAnsi="Ubuntu"/>
          <w:color w:val="222222"/>
        </w:rPr>
        <w:t>stylesheets</w:t>
      </w:r>
      <w:proofErr w:type="spellEnd"/>
      <w:r>
        <w:rPr>
          <w:rFonts w:ascii="Ubuntu" w:hAnsi="Ubuntu"/>
          <w:color w:val="222222"/>
        </w:rPr>
        <w:t xml:space="preserve"> -- such as variables, functions, nested rules and more. See the</w:t>
      </w:r>
      <w:r>
        <w:rPr>
          <w:rStyle w:val="apple-converted-space"/>
          <w:rFonts w:ascii="Ubuntu" w:hAnsi="Ubuntu"/>
          <w:color w:val="222222"/>
        </w:rPr>
        <w:t> </w:t>
      </w:r>
      <w:hyperlink r:id="rId28" w:history="1">
        <w:r>
          <w:rPr>
            <w:rStyle w:val="Hyperlink"/>
            <w:rFonts w:ascii="inherit" w:hAnsi="inherit"/>
            <w:color w:val="0678BE"/>
            <w:bdr w:val="none" w:sz="0" w:space="0" w:color="auto" w:frame="1"/>
          </w:rPr>
          <w:t>Sass documentation</w:t>
        </w:r>
      </w:hyperlink>
      <w:r>
        <w:rPr>
          <w:rStyle w:val="apple-converted-space"/>
          <w:rFonts w:ascii="Ubuntu" w:hAnsi="Ubuntu"/>
          <w:color w:val="222222"/>
        </w:rPr>
        <w:t> </w:t>
      </w:r>
      <w:r>
        <w:rPr>
          <w:rFonts w:ascii="Ubuntu" w:hAnsi="Ubuntu"/>
          <w:color w:val="222222"/>
        </w:rPr>
        <w:t>for details.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Style w:val="Strong"/>
          <w:rFonts w:ascii="inherit" w:hAnsi="inherit"/>
          <w:color w:val="222222"/>
          <w:bdr w:val="none" w:sz="0" w:space="0" w:color="auto" w:frame="1"/>
        </w:rPr>
        <w:t>Compass</w:t>
      </w:r>
      <w:r>
        <w:rPr>
          <w:rStyle w:val="apple-converted-space"/>
          <w:rFonts w:ascii="Ubuntu" w:hAnsi="Ubuntu"/>
          <w:color w:val="222222"/>
        </w:rPr>
        <w:t> </w:t>
      </w:r>
      <w:r>
        <w:rPr>
          <w:rFonts w:ascii="Ubuntu" w:hAnsi="Ubuntu"/>
          <w:color w:val="222222"/>
        </w:rPr>
        <w:t>is an open-source Sass framework. It includes common design patterns such as setting vertical rhythm and converting between pixels and ems, as well as tools like automatic browser-prefixing of CSS3 rules. Compass is an extension to Sass, but is not required</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Compass is often used with Sass -- and suggested below -- because it can automatically compile your Sass using the</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compass watch</w:t>
      </w:r>
      <w:r>
        <w:rPr>
          <w:rStyle w:val="apple-converted-space"/>
          <w:rFonts w:ascii="Ubuntu" w:hAnsi="Ubuntu"/>
          <w:color w:val="222222"/>
        </w:rPr>
        <w:t> </w:t>
      </w:r>
      <w:r>
        <w:rPr>
          <w:rFonts w:ascii="Ubuntu" w:hAnsi="Ubuntu"/>
          <w:color w:val="222222"/>
        </w:rPr>
        <w:t>command. For more information, see the</w:t>
      </w:r>
      <w:r>
        <w:rPr>
          <w:rStyle w:val="apple-converted-space"/>
          <w:rFonts w:ascii="Ubuntu" w:hAnsi="Ubuntu"/>
          <w:color w:val="222222"/>
        </w:rPr>
        <w:t> </w:t>
      </w:r>
      <w:hyperlink r:id="rId29" w:history="1">
        <w:r>
          <w:rPr>
            <w:rStyle w:val="Hyperlink"/>
            <w:rFonts w:ascii="inherit" w:hAnsi="inherit"/>
            <w:color w:val="0678BE"/>
            <w:bdr w:val="none" w:sz="0" w:space="0" w:color="auto" w:frame="1"/>
          </w:rPr>
          <w:t>Compass documentation</w:t>
        </w:r>
      </w:hyperlink>
      <w:r>
        <w:rPr>
          <w:rFonts w:ascii="Ubuntu" w:hAnsi="Ubuntu"/>
          <w:color w:val="222222"/>
        </w:rPr>
        <w:t>.</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Here is an article on</w:t>
      </w:r>
      <w:r>
        <w:rPr>
          <w:rStyle w:val="apple-converted-space"/>
          <w:rFonts w:ascii="Ubuntu" w:hAnsi="Ubuntu"/>
          <w:color w:val="222222"/>
        </w:rPr>
        <w:t> </w:t>
      </w:r>
      <w:hyperlink r:id="rId30" w:history="1">
        <w:r>
          <w:rPr>
            <w:rStyle w:val="Hyperlink"/>
            <w:rFonts w:ascii="inherit" w:hAnsi="inherit"/>
            <w:color w:val="0678BE"/>
            <w:bdr w:val="none" w:sz="0" w:space="0" w:color="auto" w:frame="1"/>
          </w:rPr>
          <w:t>Sass CSS preprocessor</w:t>
        </w:r>
      </w:hyperlink>
      <w:r>
        <w:rPr>
          <w:rStyle w:val="apple-converted-space"/>
          <w:rFonts w:ascii="Ubuntu" w:hAnsi="Ubuntu"/>
          <w:color w:val="222222"/>
        </w:rPr>
        <w:t> </w:t>
      </w:r>
      <w:r>
        <w:rPr>
          <w:rFonts w:ascii="Ubuntu" w:hAnsi="Ubuntu"/>
          <w:color w:val="222222"/>
        </w:rPr>
        <w:t>that talks about everything you need to get started with Sass.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Given below are quick instructions on Sass installation -</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Sass installation</w:t>
      </w:r>
    </w:p>
    <w:p w:rsidR="005008AE" w:rsidRDefault="005008AE" w:rsidP="005008AE">
      <w:pPr>
        <w:pStyle w:val="Heading4"/>
        <w:shd w:val="clear" w:color="auto" w:fill="FFFFFF"/>
        <w:spacing w:before="120" w:after="40" w:line="332" w:lineRule="atLeast"/>
        <w:textAlignment w:val="baseline"/>
        <w:rPr>
          <w:rFonts w:ascii="Ubuntu" w:hAnsi="Ubuntu"/>
          <w:color w:val="222222"/>
          <w:sz w:val="24"/>
          <w:szCs w:val="24"/>
        </w:rPr>
      </w:pPr>
      <w:r>
        <w:rPr>
          <w:rFonts w:ascii="Ubuntu" w:hAnsi="Ubuntu"/>
          <w:color w:val="222222"/>
        </w:rPr>
        <w:t>Linux</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1. Sass is written in Ruby. Install Ruby, if you don't already have it installed:</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spellStart"/>
      <w:proofErr w:type="gramStart"/>
      <w:r>
        <w:rPr>
          <w:rStyle w:val="HTMLCode"/>
          <w:rFonts w:ascii="Consolas" w:hAnsi="Consolas" w:cs="Consolas"/>
          <w:color w:val="222222"/>
          <w:sz w:val="22"/>
          <w:szCs w:val="22"/>
          <w:bdr w:val="none" w:sz="0" w:space="0" w:color="auto" w:frame="1"/>
          <w:shd w:val="clear" w:color="auto" w:fill="F7F7F7"/>
        </w:rPr>
        <w:t>sudo</w:t>
      </w:r>
      <w:proofErr w:type="spellEnd"/>
      <w:proofErr w:type="gramEnd"/>
      <w:r>
        <w:rPr>
          <w:rStyle w:val="HTMLCode"/>
          <w:rFonts w:ascii="Consolas" w:hAnsi="Consolas" w:cs="Consolas"/>
          <w:color w:val="222222"/>
          <w:sz w:val="22"/>
          <w:szCs w:val="22"/>
          <w:bdr w:val="none" w:sz="0" w:space="0" w:color="auto" w:frame="1"/>
          <w:shd w:val="clear" w:color="auto" w:fill="F7F7F7"/>
        </w:rPr>
        <w:t xml:space="preserve"> apt</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get install ruby1</w:t>
      </w:r>
      <w:r>
        <w:rPr>
          <w:rStyle w:val="token"/>
          <w:rFonts w:ascii="inherit" w:hAnsi="inherit" w:cs="Consolas"/>
          <w:color w:val="707070"/>
          <w:sz w:val="22"/>
          <w:szCs w:val="22"/>
          <w:bdr w:val="none" w:sz="0" w:space="0" w:color="auto" w:frame="1"/>
          <w:shd w:val="clear" w:color="auto" w:fill="F7F7F7"/>
        </w:rPr>
        <w:t>.9</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707070"/>
          <w:sz w:val="22"/>
          <w:szCs w:val="22"/>
          <w:bdr w:val="none" w:sz="0" w:space="0" w:color="auto" w:frame="1"/>
          <w:shd w:val="clear" w:color="auto" w:fill="F7F7F7"/>
        </w:rPr>
        <w:t>1</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2. Install Sass: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spellStart"/>
      <w:proofErr w:type="gramStart"/>
      <w:r>
        <w:rPr>
          <w:rStyle w:val="HTMLCode"/>
          <w:rFonts w:ascii="Consolas" w:hAnsi="Consolas" w:cs="Consolas"/>
          <w:color w:val="222222"/>
          <w:sz w:val="22"/>
          <w:szCs w:val="22"/>
          <w:bdr w:val="none" w:sz="0" w:space="0" w:color="auto" w:frame="1"/>
          <w:shd w:val="clear" w:color="auto" w:fill="F7F7F7"/>
        </w:rPr>
        <w:t>sudo</w:t>
      </w:r>
      <w:proofErr w:type="spellEnd"/>
      <w:proofErr w:type="gramEnd"/>
      <w:r>
        <w:rPr>
          <w:rStyle w:val="HTMLCode"/>
          <w:rFonts w:ascii="Consolas" w:hAnsi="Consolas" w:cs="Consolas"/>
          <w:color w:val="222222"/>
          <w:sz w:val="22"/>
          <w:szCs w:val="22"/>
          <w:bdr w:val="none" w:sz="0" w:space="0" w:color="auto" w:frame="1"/>
          <w:shd w:val="clear" w:color="auto" w:fill="F7F7F7"/>
        </w:rPr>
        <w:t xml:space="preserve"> gem install sass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3. Install Compass (optional):</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spellStart"/>
      <w:proofErr w:type="gramStart"/>
      <w:r>
        <w:rPr>
          <w:rStyle w:val="HTMLCode"/>
          <w:rFonts w:ascii="Consolas" w:hAnsi="Consolas" w:cs="Consolas"/>
          <w:color w:val="222222"/>
          <w:sz w:val="22"/>
          <w:szCs w:val="22"/>
          <w:bdr w:val="none" w:sz="0" w:space="0" w:color="auto" w:frame="1"/>
          <w:shd w:val="clear" w:color="auto" w:fill="F7F7F7"/>
        </w:rPr>
        <w:lastRenderedPageBreak/>
        <w:t>sudo</w:t>
      </w:r>
      <w:proofErr w:type="spellEnd"/>
      <w:proofErr w:type="gramEnd"/>
      <w:r>
        <w:rPr>
          <w:rStyle w:val="HTMLCode"/>
          <w:rFonts w:ascii="Consolas" w:hAnsi="Consolas" w:cs="Consolas"/>
          <w:color w:val="222222"/>
          <w:sz w:val="22"/>
          <w:szCs w:val="22"/>
          <w:bdr w:val="none" w:sz="0" w:space="0" w:color="auto" w:frame="1"/>
          <w:shd w:val="clear" w:color="auto" w:fill="F7F7F7"/>
        </w:rPr>
        <w:t xml:space="preserve"> gem install compass</w:t>
      </w:r>
    </w:p>
    <w:p w:rsidR="005008AE" w:rsidRDefault="005008AE" w:rsidP="005008AE">
      <w:pPr>
        <w:pStyle w:val="Heading4"/>
        <w:shd w:val="clear" w:color="auto" w:fill="FFFFFF"/>
        <w:spacing w:before="120" w:after="40" w:line="332" w:lineRule="atLeast"/>
        <w:textAlignment w:val="baseline"/>
        <w:rPr>
          <w:rFonts w:ascii="Ubuntu" w:hAnsi="Ubuntu"/>
          <w:color w:val="222222"/>
        </w:rPr>
      </w:pPr>
      <w:r>
        <w:rPr>
          <w:rFonts w:ascii="Ubuntu" w:hAnsi="Ubuntu"/>
          <w:color w:val="222222"/>
        </w:rPr>
        <w:t>Windows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1. Sass is written in Ruby.</w:t>
      </w:r>
      <w:r>
        <w:rPr>
          <w:rStyle w:val="apple-converted-space"/>
          <w:rFonts w:ascii="Ubuntu" w:hAnsi="Ubuntu"/>
          <w:color w:val="222222"/>
        </w:rPr>
        <w:t> </w:t>
      </w:r>
      <w:hyperlink r:id="rId31" w:tooltip="Ruby" w:history="1">
        <w:r>
          <w:rPr>
            <w:rStyle w:val="Hyperlink"/>
            <w:rFonts w:ascii="inherit" w:hAnsi="inherit"/>
            <w:color w:val="0678BE"/>
            <w:bdr w:val="none" w:sz="0" w:space="0" w:color="auto" w:frame="1"/>
          </w:rPr>
          <w:t>Install Ruby</w:t>
        </w:r>
      </w:hyperlink>
      <w:r>
        <w:rPr>
          <w:rFonts w:ascii="Ubuntu" w:hAnsi="Ubuntu"/>
          <w:color w:val="222222"/>
        </w:rPr>
        <w:t>, if you don't already have it installed.</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2. Install Sass: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gramStart"/>
      <w:r>
        <w:rPr>
          <w:rStyle w:val="HTMLCode"/>
          <w:rFonts w:ascii="Consolas" w:hAnsi="Consolas" w:cs="Consolas"/>
          <w:color w:val="222222"/>
          <w:sz w:val="22"/>
          <w:szCs w:val="22"/>
          <w:bdr w:val="none" w:sz="0" w:space="0" w:color="auto" w:frame="1"/>
          <w:shd w:val="clear" w:color="auto" w:fill="F7F7F7"/>
        </w:rPr>
        <w:t>gem</w:t>
      </w:r>
      <w:proofErr w:type="gramEnd"/>
      <w:r>
        <w:rPr>
          <w:rStyle w:val="HTMLCode"/>
          <w:rFonts w:ascii="Consolas" w:hAnsi="Consolas" w:cs="Consolas"/>
          <w:color w:val="222222"/>
          <w:sz w:val="22"/>
          <w:szCs w:val="22"/>
          <w:bdr w:val="none" w:sz="0" w:space="0" w:color="auto" w:frame="1"/>
          <w:shd w:val="clear" w:color="auto" w:fill="F7F7F7"/>
        </w:rPr>
        <w:t xml:space="preserve"> install sass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3. Install Compass (optional):</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gramStart"/>
      <w:r>
        <w:rPr>
          <w:rStyle w:val="HTMLCode"/>
          <w:rFonts w:ascii="Consolas" w:hAnsi="Consolas" w:cs="Consolas"/>
          <w:color w:val="222222"/>
          <w:sz w:val="22"/>
          <w:szCs w:val="22"/>
          <w:bdr w:val="none" w:sz="0" w:space="0" w:color="auto" w:frame="1"/>
          <w:shd w:val="clear" w:color="auto" w:fill="F7F7F7"/>
        </w:rPr>
        <w:t>gem</w:t>
      </w:r>
      <w:proofErr w:type="gramEnd"/>
      <w:r>
        <w:rPr>
          <w:rStyle w:val="HTMLCode"/>
          <w:rFonts w:ascii="Consolas" w:hAnsi="Consolas" w:cs="Consolas"/>
          <w:color w:val="222222"/>
          <w:sz w:val="22"/>
          <w:szCs w:val="22"/>
          <w:bdr w:val="none" w:sz="0" w:space="0" w:color="auto" w:frame="1"/>
          <w:shd w:val="clear" w:color="auto" w:fill="F7F7F7"/>
        </w:rPr>
        <w:t xml:space="preserve"> install compass</w:t>
      </w:r>
    </w:p>
    <w:p w:rsidR="005008AE" w:rsidRDefault="005008AE" w:rsidP="005008AE">
      <w:pPr>
        <w:pStyle w:val="Heading4"/>
        <w:shd w:val="clear" w:color="auto" w:fill="FFFFFF"/>
        <w:spacing w:before="120" w:after="40" w:line="332" w:lineRule="atLeast"/>
        <w:textAlignment w:val="baseline"/>
        <w:rPr>
          <w:rFonts w:ascii="Ubuntu" w:hAnsi="Ubuntu"/>
          <w:color w:val="222222"/>
        </w:rPr>
      </w:pPr>
      <w:r>
        <w:rPr>
          <w:rFonts w:ascii="Ubuntu" w:hAnsi="Ubuntu"/>
          <w:color w:val="222222"/>
        </w:rPr>
        <w:t>Mac OS X</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1. Sass is written in Ruby. Install Ruby, if you don't already have it installed:</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spellStart"/>
      <w:proofErr w:type="gramStart"/>
      <w:r>
        <w:rPr>
          <w:rStyle w:val="HTMLCode"/>
          <w:rFonts w:ascii="Consolas" w:hAnsi="Consolas" w:cs="Consolas"/>
          <w:color w:val="222222"/>
          <w:sz w:val="22"/>
          <w:szCs w:val="22"/>
          <w:bdr w:val="none" w:sz="0" w:space="0" w:color="auto" w:frame="1"/>
          <w:shd w:val="clear" w:color="auto" w:fill="F7F7F7"/>
        </w:rPr>
        <w:t>sudo</w:t>
      </w:r>
      <w:proofErr w:type="spellEnd"/>
      <w:proofErr w:type="gramEnd"/>
      <w:r>
        <w:rPr>
          <w:rStyle w:val="HTMLCode"/>
          <w:rFonts w:ascii="Consolas" w:hAnsi="Consolas" w:cs="Consolas"/>
          <w:color w:val="222222"/>
          <w:sz w:val="22"/>
          <w:szCs w:val="22"/>
          <w:bdr w:val="none" w:sz="0" w:space="0" w:color="auto" w:frame="1"/>
          <w:shd w:val="clear" w:color="auto" w:fill="F7F7F7"/>
        </w:rPr>
        <w:t xml:space="preserve"> apt</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get install ruby1</w:t>
      </w:r>
      <w:r>
        <w:rPr>
          <w:rStyle w:val="token"/>
          <w:rFonts w:ascii="inherit" w:hAnsi="inherit" w:cs="Consolas"/>
          <w:color w:val="707070"/>
          <w:sz w:val="22"/>
          <w:szCs w:val="22"/>
          <w:bdr w:val="none" w:sz="0" w:space="0" w:color="auto" w:frame="1"/>
          <w:shd w:val="clear" w:color="auto" w:fill="F7F7F7"/>
        </w:rPr>
        <w:t>.9</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707070"/>
          <w:sz w:val="22"/>
          <w:szCs w:val="22"/>
          <w:bdr w:val="none" w:sz="0" w:space="0" w:color="auto" w:frame="1"/>
          <w:shd w:val="clear" w:color="auto" w:fill="F7F7F7"/>
        </w:rPr>
        <w:t>1</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2. Install Sass: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spellStart"/>
      <w:proofErr w:type="gramStart"/>
      <w:r>
        <w:rPr>
          <w:rStyle w:val="HTMLCode"/>
          <w:rFonts w:ascii="Consolas" w:hAnsi="Consolas" w:cs="Consolas"/>
          <w:color w:val="222222"/>
          <w:sz w:val="22"/>
          <w:szCs w:val="22"/>
          <w:bdr w:val="none" w:sz="0" w:space="0" w:color="auto" w:frame="1"/>
          <w:shd w:val="clear" w:color="auto" w:fill="F7F7F7"/>
        </w:rPr>
        <w:t>sudo</w:t>
      </w:r>
      <w:proofErr w:type="spellEnd"/>
      <w:proofErr w:type="gramEnd"/>
      <w:r>
        <w:rPr>
          <w:rStyle w:val="HTMLCode"/>
          <w:rFonts w:ascii="Consolas" w:hAnsi="Consolas" w:cs="Consolas"/>
          <w:color w:val="222222"/>
          <w:sz w:val="22"/>
          <w:szCs w:val="22"/>
          <w:bdr w:val="none" w:sz="0" w:space="0" w:color="auto" w:frame="1"/>
          <w:shd w:val="clear" w:color="auto" w:fill="F7F7F7"/>
        </w:rPr>
        <w:t xml:space="preserve"> gem install sass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3. Install Compass (optional):</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spellStart"/>
      <w:proofErr w:type="gramStart"/>
      <w:r>
        <w:rPr>
          <w:rStyle w:val="HTMLCode"/>
          <w:rFonts w:ascii="Consolas" w:hAnsi="Consolas" w:cs="Consolas"/>
          <w:color w:val="222222"/>
          <w:sz w:val="22"/>
          <w:szCs w:val="22"/>
          <w:bdr w:val="none" w:sz="0" w:space="0" w:color="auto" w:frame="1"/>
          <w:shd w:val="clear" w:color="auto" w:fill="F7F7F7"/>
        </w:rPr>
        <w:t>sudo</w:t>
      </w:r>
      <w:proofErr w:type="spellEnd"/>
      <w:proofErr w:type="gramEnd"/>
      <w:r>
        <w:rPr>
          <w:rStyle w:val="HTMLCode"/>
          <w:rFonts w:ascii="Consolas" w:hAnsi="Consolas" w:cs="Consolas"/>
          <w:color w:val="222222"/>
          <w:sz w:val="22"/>
          <w:szCs w:val="22"/>
          <w:bdr w:val="none" w:sz="0" w:space="0" w:color="auto" w:frame="1"/>
          <w:shd w:val="clear" w:color="auto" w:fill="F7F7F7"/>
        </w:rPr>
        <w:t xml:space="preserve"> gem install compass</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Creating a project with compass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Go to the directory where you would like to create your project. For a custom theme, this will be sites/all/themes: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gramStart"/>
      <w:r>
        <w:rPr>
          <w:rStyle w:val="HTMLCode"/>
          <w:rFonts w:ascii="Consolas" w:hAnsi="Consolas" w:cs="Consolas"/>
          <w:color w:val="222222"/>
          <w:sz w:val="22"/>
          <w:szCs w:val="22"/>
          <w:bdr w:val="none" w:sz="0" w:space="0" w:color="auto" w:frame="1"/>
          <w:shd w:val="clear" w:color="auto" w:fill="F7F7F7"/>
        </w:rPr>
        <w:t>cd</w:t>
      </w:r>
      <w:proofErr w:type="gramEnd"/>
      <w:r>
        <w:rPr>
          <w:rStyle w:val="HTMLCode"/>
          <w:rFonts w:ascii="Consolas" w:hAnsi="Consolas" w:cs="Consolas"/>
          <w:color w:val="222222"/>
          <w:sz w:val="22"/>
          <w:szCs w:val="22"/>
          <w:bdr w:val="none" w:sz="0" w:space="0" w:color="auto" w:frame="1"/>
          <w:shd w:val="clear" w:color="auto" w:fill="F7F7F7"/>
        </w:rPr>
        <w:t xml:space="preserve"> path</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to</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where</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you</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want</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your</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project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Create a folder with your project name and install your project inside of it:</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gramStart"/>
      <w:r>
        <w:rPr>
          <w:rStyle w:val="HTMLCode"/>
          <w:rFonts w:ascii="Consolas" w:hAnsi="Consolas" w:cs="Consolas"/>
          <w:color w:val="222222"/>
          <w:sz w:val="22"/>
          <w:szCs w:val="22"/>
          <w:bdr w:val="none" w:sz="0" w:space="0" w:color="auto" w:frame="1"/>
          <w:shd w:val="clear" w:color="auto" w:fill="F7F7F7"/>
        </w:rPr>
        <w:t>compass</w:t>
      </w:r>
      <w:proofErr w:type="gramEnd"/>
      <w:r>
        <w:rPr>
          <w:rStyle w:val="HTMLCode"/>
          <w:rFonts w:ascii="Consolas" w:hAnsi="Consolas" w:cs="Consolas"/>
          <w:color w:val="222222"/>
          <w:sz w:val="22"/>
          <w:szCs w:val="22"/>
          <w:bdr w:val="none" w:sz="0" w:space="0" w:color="auto" w:frame="1"/>
          <w:shd w:val="clear" w:color="auto" w:fill="F7F7F7"/>
        </w:rPr>
        <w:t xml:space="preserve"> create project</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name</w:t>
      </w:r>
    </w:p>
    <w:p w:rsidR="005008AE" w:rsidRDefault="005008AE" w:rsidP="005008AE">
      <w:pPr>
        <w:pStyle w:val="NormalWeb"/>
        <w:shd w:val="clear" w:color="auto" w:fill="FFFFFF"/>
        <w:spacing w:before="0" w:beforeAutospacing="0" w:after="0" w:afterAutospacing="0"/>
        <w:textAlignment w:val="baseline"/>
        <w:rPr>
          <w:rFonts w:ascii="inherit" w:hAnsi="inherit"/>
          <w:color w:val="222222"/>
        </w:rPr>
      </w:pPr>
      <w:r>
        <w:rPr>
          <w:rStyle w:val="Strong"/>
          <w:rFonts w:ascii="inherit" w:hAnsi="inherit"/>
          <w:color w:val="222222"/>
          <w:bdr w:val="none" w:sz="0" w:space="0" w:color="auto" w:frame="1"/>
        </w:rPr>
        <w:t>(Optional)</w:t>
      </w:r>
      <w:r>
        <w:rPr>
          <w:rStyle w:val="apple-converted-space"/>
          <w:rFonts w:ascii="inherit" w:hAnsi="inherit"/>
          <w:color w:val="222222"/>
        </w:rPr>
        <w:t> </w:t>
      </w:r>
      <w:r>
        <w:rPr>
          <w:rFonts w:ascii="inherit" w:hAnsi="inherit"/>
          <w:color w:val="222222"/>
        </w:rPr>
        <w:t xml:space="preserve">You can modify, relocate or change the name of </w:t>
      </w:r>
      <w:proofErr w:type="spellStart"/>
      <w:r>
        <w:rPr>
          <w:rFonts w:ascii="inherit" w:hAnsi="inherit"/>
          <w:color w:val="222222"/>
        </w:rPr>
        <w:t>css</w:t>
      </w:r>
      <w:proofErr w:type="spellEnd"/>
      <w:r>
        <w:rPr>
          <w:rFonts w:ascii="inherit" w:hAnsi="inherit"/>
          <w:color w:val="222222"/>
        </w:rPr>
        <w:t xml:space="preserve"> and </w:t>
      </w:r>
      <w:proofErr w:type="spellStart"/>
      <w:r>
        <w:rPr>
          <w:rFonts w:ascii="inherit" w:hAnsi="inherit"/>
          <w:color w:val="222222"/>
        </w:rPr>
        <w:t>javascript</w:t>
      </w:r>
      <w:proofErr w:type="spellEnd"/>
      <w:r>
        <w:rPr>
          <w:rFonts w:ascii="inherit" w:hAnsi="inherit"/>
          <w:color w:val="222222"/>
        </w:rPr>
        <w:t xml:space="preserve"> directory by editing </w:t>
      </w:r>
      <w:proofErr w:type="spellStart"/>
      <w:r>
        <w:rPr>
          <w:rFonts w:ascii="inherit" w:hAnsi="inherit"/>
          <w:color w:val="222222"/>
        </w:rPr>
        <w:t>config.fb</w:t>
      </w:r>
      <w:proofErr w:type="spellEnd"/>
      <w:r>
        <w:rPr>
          <w:rFonts w:ascii="inherit" w:hAnsi="inherit"/>
          <w:color w:val="222222"/>
        </w:rPr>
        <w:t xml:space="preserve"> file.</w:t>
      </w:r>
    </w:p>
    <w:p w:rsidR="005008AE" w:rsidRDefault="005008AE" w:rsidP="005008AE">
      <w:pPr>
        <w:pStyle w:val="Heading4"/>
        <w:shd w:val="clear" w:color="auto" w:fill="FFFFFF"/>
        <w:spacing w:before="120" w:after="40" w:line="332" w:lineRule="atLeast"/>
        <w:textAlignment w:val="baseline"/>
        <w:rPr>
          <w:rFonts w:ascii="Ubuntu" w:hAnsi="Ubuntu"/>
          <w:color w:val="222222"/>
        </w:rPr>
      </w:pPr>
      <w:r>
        <w:rPr>
          <w:rFonts w:ascii="Ubuntu" w:hAnsi="Ubuntu"/>
          <w:color w:val="222222"/>
        </w:rPr>
        <w:t>Automatically watching and compiling changes with compass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Change directory to be inside your project folder:</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gramStart"/>
      <w:r>
        <w:rPr>
          <w:rStyle w:val="HTMLCode"/>
          <w:rFonts w:ascii="Consolas" w:hAnsi="Consolas" w:cs="Consolas"/>
          <w:color w:val="222222"/>
          <w:sz w:val="22"/>
          <w:szCs w:val="22"/>
          <w:bdr w:val="none" w:sz="0" w:space="0" w:color="auto" w:frame="1"/>
          <w:shd w:val="clear" w:color="auto" w:fill="F7F7F7"/>
        </w:rPr>
        <w:t>cd</w:t>
      </w:r>
      <w:proofErr w:type="gramEnd"/>
      <w:r>
        <w:rPr>
          <w:rStyle w:val="HTMLCode"/>
          <w:rFonts w:ascii="Consolas" w:hAnsi="Consolas" w:cs="Consolas"/>
          <w:color w:val="222222"/>
          <w:sz w:val="22"/>
          <w:szCs w:val="22"/>
          <w:bdr w:val="none" w:sz="0" w:space="0" w:color="auto" w:frame="1"/>
          <w:shd w:val="clear" w:color="auto" w:fill="F7F7F7"/>
        </w:rPr>
        <w:t xml:space="preserve"> path</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to</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project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Use Compass to automatically compile changed Sass files: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gramStart"/>
      <w:r>
        <w:rPr>
          <w:rStyle w:val="HTMLCode"/>
          <w:rFonts w:ascii="Consolas" w:hAnsi="Consolas" w:cs="Consolas"/>
          <w:color w:val="222222"/>
          <w:sz w:val="22"/>
          <w:szCs w:val="22"/>
          <w:bdr w:val="none" w:sz="0" w:space="0" w:color="auto" w:frame="1"/>
          <w:shd w:val="clear" w:color="auto" w:fill="F7F7F7"/>
        </w:rPr>
        <w:t>compass</w:t>
      </w:r>
      <w:proofErr w:type="gramEnd"/>
      <w:r>
        <w:rPr>
          <w:rStyle w:val="HTMLCode"/>
          <w:rFonts w:ascii="Consolas" w:hAnsi="Consolas" w:cs="Consolas"/>
          <w:color w:val="222222"/>
          <w:sz w:val="22"/>
          <w:szCs w:val="22"/>
          <w:bdr w:val="none" w:sz="0" w:space="0" w:color="auto" w:frame="1"/>
          <w:shd w:val="clear" w:color="auto" w:fill="F7F7F7"/>
        </w:rPr>
        <w:t xml:space="preserve"> watch</w:t>
      </w:r>
      <w:r>
        <w:rPr>
          <w:rFonts w:ascii="Ubuntu" w:hAnsi="Ubuntu"/>
          <w:color w:val="222222"/>
        </w:rPr>
        <w:br/>
        <w:t>or (shortcut)</w:t>
      </w:r>
      <w:r>
        <w:rPr>
          <w:rFonts w:ascii="Ubuntu" w:hAnsi="Ubuntu"/>
          <w:color w:val="222222"/>
        </w:rPr>
        <w:br/>
      </w:r>
      <w:r>
        <w:rPr>
          <w:rStyle w:val="HTMLCode"/>
          <w:rFonts w:ascii="Consolas" w:hAnsi="Consolas" w:cs="Consolas"/>
          <w:color w:val="222222"/>
          <w:sz w:val="22"/>
          <w:szCs w:val="22"/>
          <w:bdr w:val="none" w:sz="0" w:space="0" w:color="auto" w:frame="1"/>
          <w:shd w:val="clear" w:color="auto" w:fill="F7F7F7"/>
        </w:rPr>
        <w:t>compass watch path</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to</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project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Alternatively, to manually compile:</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gramStart"/>
      <w:r>
        <w:rPr>
          <w:rStyle w:val="HTMLCode"/>
          <w:rFonts w:ascii="Consolas" w:hAnsi="Consolas" w:cs="Consolas"/>
          <w:color w:val="222222"/>
          <w:sz w:val="22"/>
          <w:szCs w:val="22"/>
          <w:bdr w:val="none" w:sz="0" w:space="0" w:color="auto" w:frame="1"/>
          <w:shd w:val="clear" w:color="auto" w:fill="F7F7F7"/>
        </w:rPr>
        <w:t>compass</w:t>
      </w:r>
      <w:proofErr w:type="gramEnd"/>
      <w:r>
        <w:rPr>
          <w:rStyle w:val="HTMLCode"/>
          <w:rFonts w:ascii="Consolas" w:hAnsi="Consolas" w:cs="Consolas"/>
          <w:color w:val="222222"/>
          <w:sz w:val="22"/>
          <w:szCs w:val="22"/>
          <w:bdr w:val="none" w:sz="0" w:space="0" w:color="auto" w:frame="1"/>
          <w:shd w:val="clear" w:color="auto" w:fill="F7F7F7"/>
        </w:rPr>
        <w:t xml:space="preserve"> compile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options</w:t>
      </w:r>
      <w:r>
        <w:rPr>
          <w:rStyle w:val="token"/>
          <w:rFonts w:ascii="inherit" w:hAnsi="inherit" w:cs="Consolas"/>
          <w:color w:val="555555"/>
          <w:sz w:val="22"/>
          <w:szCs w:val="22"/>
          <w:bdr w:val="none" w:sz="0" w:space="0" w:color="auto" w:frame="1"/>
          <w:shd w:val="clear" w:color="auto" w:fill="F7F7F7"/>
        </w:rPr>
        <w:t>]</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lastRenderedPageBreak/>
        <w:t>For specific Compass options and more commands see</w:t>
      </w:r>
      <w:r>
        <w:rPr>
          <w:rStyle w:val="apple-converted-space"/>
          <w:rFonts w:ascii="Ubuntu" w:hAnsi="Ubuntu"/>
          <w:color w:val="222222"/>
        </w:rPr>
        <w:t> </w:t>
      </w:r>
      <w:hyperlink r:id="rId32" w:history="1">
        <w:r>
          <w:rPr>
            <w:rStyle w:val="Hyperlink"/>
            <w:rFonts w:ascii="inherit" w:hAnsi="inherit"/>
            <w:color w:val="0678BE"/>
            <w:bdr w:val="none" w:sz="0" w:space="0" w:color="auto" w:frame="1"/>
          </w:rPr>
          <w:t>Compass command line documentation</w:t>
        </w:r>
      </w:hyperlink>
      <w:r>
        <w:rPr>
          <w:rStyle w:val="apple-converted-space"/>
          <w:rFonts w:ascii="Ubuntu" w:hAnsi="Ubuntu"/>
          <w:color w:val="222222"/>
        </w:rPr>
        <w:t> </w:t>
      </w:r>
      <w:r>
        <w:rPr>
          <w:rFonts w:ascii="Ubuntu" w:hAnsi="Ubuntu"/>
          <w:color w:val="222222"/>
        </w:rPr>
        <w:t>and</w:t>
      </w:r>
      <w:r>
        <w:rPr>
          <w:rStyle w:val="apple-converted-space"/>
          <w:rFonts w:ascii="Ubuntu" w:hAnsi="Ubuntu"/>
          <w:color w:val="222222"/>
        </w:rPr>
        <w:t> </w:t>
      </w:r>
      <w:hyperlink r:id="rId33" w:history="1">
        <w:r>
          <w:rPr>
            <w:rStyle w:val="Hyperlink"/>
            <w:rFonts w:ascii="inherit" w:hAnsi="inherit"/>
            <w:color w:val="0678BE"/>
            <w:bdr w:val="none" w:sz="0" w:space="0" w:color="auto" w:frame="1"/>
          </w:rPr>
          <w:t>production CSS with Compass documentation</w:t>
        </w:r>
      </w:hyperlink>
      <w:r>
        <w:rPr>
          <w:rFonts w:ascii="Ubuntu" w:hAnsi="Ubuntu"/>
          <w:color w:val="222222"/>
        </w:rPr>
        <w:t>.</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Some useful examples of Sass</w:t>
      </w:r>
    </w:p>
    <w:p w:rsidR="005008AE" w:rsidRDefault="005008AE" w:rsidP="005008AE">
      <w:pPr>
        <w:pStyle w:val="Heading4"/>
        <w:shd w:val="clear" w:color="auto" w:fill="FFFFFF"/>
        <w:spacing w:before="120" w:after="40" w:line="332" w:lineRule="atLeast"/>
        <w:textAlignment w:val="baseline"/>
        <w:rPr>
          <w:rFonts w:ascii="Ubuntu" w:hAnsi="Ubuntu"/>
          <w:color w:val="222222"/>
          <w:sz w:val="24"/>
          <w:szCs w:val="24"/>
        </w:rPr>
      </w:pPr>
      <w:r>
        <w:rPr>
          <w:rFonts w:ascii="Ubuntu" w:hAnsi="Ubuntu"/>
          <w:color w:val="222222"/>
        </w:rPr>
        <w:t>Variables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Use variables to store something like a color or width and then use it throughout your </w:t>
      </w:r>
      <w:proofErr w:type="spellStart"/>
      <w:r>
        <w:rPr>
          <w:rFonts w:ascii="Ubuntu" w:hAnsi="Ubuntu"/>
          <w:color w:val="222222"/>
        </w:rPr>
        <w:t>stylesheets</w:t>
      </w:r>
      <w:proofErr w:type="spellEnd"/>
      <w:r>
        <w:rPr>
          <w:rFonts w:ascii="Ubuntu" w:hAnsi="Ubuntu"/>
          <w:color w:val="222222"/>
        </w:rPr>
        <w:t>. Sass also supports basic math operations with variables.</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.SCSS syntax</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$blue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#3bbfce;</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$width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100px</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roofErr w:type="gramStart"/>
      <w:r>
        <w:rPr>
          <w:rStyle w:val="HTMLCode"/>
          <w:rFonts w:ascii="Consolas" w:hAnsi="Consolas" w:cs="Consolas"/>
          <w:color w:val="4E4E4E"/>
          <w:sz w:val="22"/>
          <w:szCs w:val="22"/>
          <w:bdr w:val="none" w:sz="0" w:space="0" w:color="auto" w:frame="1"/>
        </w:rPr>
        <w:t>main</w:t>
      </w:r>
      <w:r>
        <w:rPr>
          <w:rStyle w:val="token"/>
          <w:rFonts w:ascii="inherit" w:hAnsi="inherit" w:cs="Consolas"/>
          <w:color w:val="555555"/>
          <w:sz w:val="22"/>
          <w:szCs w:val="22"/>
          <w:bdr w:val="none" w:sz="0" w:space="0" w:color="auto" w:frame="1"/>
        </w:rPr>
        <w:t>{</w:t>
      </w:r>
      <w:proofErr w:type="gramEnd"/>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color</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$blue</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width</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$width</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footer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width</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$width</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2</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rsidP="005008AE">
      <w:pPr>
        <w:pStyle w:val="Heading3"/>
        <w:shd w:val="clear" w:color="auto" w:fill="FFFFFF"/>
        <w:spacing w:before="0" w:after="135" w:line="288" w:lineRule="atLeast"/>
        <w:textAlignment w:val="baseline"/>
        <w:rPr>
          <w:rFonts w:ascii="Ubuntu" w:hAnsi="Ubuntu" w:cs="Times New Roman"/>
          <w:b w:val="0"/>
          <w:bCs w:val="0"/>
          <w:color w:val="222222"/>
          <w:sz w:val="36"/>
          <w:szCs w:val="36"/>
        </w:rPr>
      </w:pPr>
      <w:r>
        <w:rPr>
          <w:rFonts w:ascii="Ubuntu" w:hAnsi="Ubuntu"/>
          <w:b w:val="0"/>
          <w:bCs w:val="0"/>
          <w:color w:val="222222"/>
          <w:sz w:val="36"/>
          <w:szCs w:val="36"/>
        </w:rPr>
        <w:t>.CSS output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roofErr w:type="gramStart"/>
      <w:r>
        <w:rPr>
          <w:rStyle w:val="HTMLCode"/>
          <w:rFonts w:ascii="Consolas" w:hAnsi="Consolas" w:cs="Consolas"/>
          <w:color w:val="4E4E4E"/>
          <w:sz w:val="22"/>
          <w:szCs w:val="22"/>
          <w:bdr w:val="none" w:sz="0" w:space="0" w:color="auto" w:frame="1"/>
        </w:rPr>
        <w:t>main</w:t>
      </w:r>
      <w:r>
        <w:rPr>
          <w:rStyle w:val="token"/>
          <w:rFonts w:ascii="inherit" w:hAnsi="inherit" w:cs="Consolas"/>
          <w:color w:val="555555"/>
          <w:sz w:val="22"/>
          <w:szCs w:val="22"/>
          <w:bdr w:val="none" w:sz="0" w:space="0" w:color="auto" w:frame="1"/>
        </w:rPr>
        <w:t>{</w:t>
      </w:r>
      <w:proofErr w:type="gramEnd"/>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color</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#3bbfce;</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width</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100px</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footer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width</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50px</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eading4"/>
        <w:shd w:val="clear" w:color="auto" w:fill="FFFFFF"/>
        <w:spacing w:before="120" w:after="40" w:line="332" w:lineRule="atLeast"/>
        <w:textAlignment w:val="baseline"/>
        <w:rPr>
          <w:rFonts w:ascii="Ubuntu" w:hAnsi="Ubuntu"/>
          <w:color w:val="222222"/>
          <w:sz w:val="24"/>
          <w:szCs w:val="24"/>
        </w:rPr>
      </w:pPr>
      <w:r>
        <w:rPr>
          <w:rFonts w:ascii="Ubuntu" w:hAnsi="Ubuntu"/>
          <w:color w:val="222222"/>
        </w:rPr>
        <w:t>Nesting in Sass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Sass avoids repetition by nesting selectors within one another. The same thing works with properties.</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.SCSS syntax</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#navigation #main-menu </w:t>
      </w:r>
      <w:proofErr w:type="spellStart"/>
      <w:r>
        <w:rPr>
          <w:rStyle w:val="token"/>
          <w:rFonts w:ascii="inherit" w:hAnsi="inherit" w:cs="Consolas"/>
          <w:color w:val="707070"/>
          <w:sz w:val="22"/>
          <w:szCs w:val="22"/>
          <w:bdr w:val="none" w:sz="0" w:space="0" w:color="auto" w:frame="1"/>
        </w:rPr>
        <w:t>ul</w:t>
      </w:r>
      <w:proofErr w:type="spellEnd"/>
      <w:r>
        <w:rPr>
          <w:rStyle w:val="token"/>
          <w:rFonts w:ascii="inherit" w:hAnsi="inherit" w:cs="Consolas"/>
          <w:color w:val="707070"/>
          <w:sz w:val="22"/>
          <w:szCs w:val="22"/>
          <w:bdr w:val="none" w:sz="0" w:space="0" w:color="auto" w:frame="1"/>
        </w:rPr>
        <w:t xml:space="preserve">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#e5e5e5;</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border</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1px solid </w:t>
      </w:r>
      <w:r>
        <w:rPr>
          <w:rStyle w:val="token"/>
          <w:rFonts w:ascii="inherit" w:hAnsi="inherit" w:cs="Consolas"/>
          <w:color w:val="707070"/>
          <w:sz w:val="22"/>
          <w:szCs w:val="22"/>
          <w:bdr w:val="none" w:sz="0" w:space="0" w:color="auto" w:frame="1"/>
        </w:rPr>
        <w:t>#e2e2e2;</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li</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padding</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5px 10px 5px 10px</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w:t>
      </w:r>
      <w:proofErr w:type="gramStart"/>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hover</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#ccc;</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a</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color</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w:t>
      </w:r>
      <w:proofErr w:type="spellStart"/>
      <w:r>
        <w:rPr>
          <w:rStyle w:val="token"/>
          <w:rFonts w:ascii="inherit" w:hAnsi="inherit" w:cs="Consolas"/>
          <w:color w:val="707070"/>
          <w:sz w:val="22"/>
          <w:szCs w:val="22"/>
          <w:bdr w:val="none" w:sz="0" w:space="0" w:color="auto" w:frame="1"/>
        </w:rPr>
        <w:t>fff</w:t>
      </w:r>
      <w:proofErr w:type="spellEnd"/>
      <w:r>
        <w:rPr>
          <w:rStyle w:val="token"/>
          <w:rFonts w:ascii="inherit" w:hAnsi="inherit" w:cs="Consolas"/>
          <w:color w:val="707070"/>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lastRenderedPageBreak/>
        <w:t xml:space="preserve">    </w:t>
      </w:r>
      <w:proofErr w:type="gramStart"/>
      <w:r>
        <w:rPr>
          <w:rStyle w:val="HTMLCode"/>
          <w:rFonts w:ascii="Consolas" w:hAnsi="Consolas" w:cs="Consolas"/>
          <w:color w:val="4E4E4E"/>
          <w:sz w:val="22"/>
          <w:szCs w:val="22"/>
          <w:bdr w:val="none" w:sz="0" w:space="0" w:color="auto" w:frame="1"/>
        </w:rPr>
        <w:t>a</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decoration</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none</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shadow</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1px 2px </w:t>
      </w:r>
      <w:proofErr w:type="spellStart"/>
      <w:r>
        <w:rPr>
          <w:rStyle w:val="token"/>
          <w:rFonts w:ascii="inherit" w:hAnsi="inherit" w:cs="Consolas"/>
          <w:color w:val="064771"/>
          <w:sz w:val="22"/>
          <w:szCs w:val="22"/>
          <w:bdr w:val="none" w:sz="0" w:space="0" w:color="auto" w:frame="1"/>
        </w:rPr>
        <w:t>rgb</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211</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200</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200</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.CSS output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#main-menu </w:t>
      </w:r>
      <w:proofErr w:type="spellStart"/>
      <w:r>
        <w:rPr>
          <w:rStyle w:val="token"/>
          <w:rFonts w:ascii="inherit" w:hAnsi="inherit" w:cs="Consolas"/>
          <w:color w:val="707070"/>
          <w:sz w:val="22"/>
          <w:szCs w:val="22"/>
          <w:bdr w:val="none" w:sz="0" w:space="0" w:color="auto" w:frame="1"/>
        </w:rPr>
        <w:t>ul</w:t>
      </w:r>
      <w:proofErr w:type="spellEnd"/>
      <w:r>
        <w:rPr>
          <w:rStyle w:val="token"/>
          <w:rFonts w:ascii="inherit" w:hAnsi="inherit" w:cs="Consolas"/>
          <w:color w:val="707070"/>
          <w:sz w:val="22"/>
          <w:szCs w:val="22"/>
          <w:bdr w:val="none" w:sz="0" w:space="0" w:color="auto" w:frame="1"/>
        </w:rPr>
        <w:t xml:space="preserve">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#e5e5e5;</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border</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1px solid </w:t>
      </w:r>
      <w:r>
        <w:rPr>
          <w:rStyle w:val="token"/>
          <w:rFonts w:ascii="inherit" w:hAnsi="inherit" w:cs="Consolas"/>
          <w:color w:val="707070"/>
          <w:sz w:val="22"/>
          <w:szCs w:val="22"/>
          <w:bdr w:val="none" w:sz="0" w:space="0" w:color="auto" w:frame="1"/>
        </w:rPr>
        <w:t>#e2e2e2;</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#navigation #main-menu </w:t>
      </w:r>
      <w:proofErr w:type="spellStart"/>
      <w:r>
        <w:rPr>
          <w:rStyle w:val="token"/>
          <w:rFonts w:ascii="inherit" w:hAnsi="inherit" w:cs="Consolas"/>
          <w:color w:val="707070"/>
          <w:sz w:val="22"/>
          <w:szCs w:val="22"/>
          <w:bdr w:val="none" w:sz="0" w:space="0" w:color="auto" w:frame="1"/>
        </w:rPr>
        <w:t>ul</w:t>
      </w:r>
      <w:proofErr w:type="spellEnd"/>
      <w:r>
        <w:rPr>
          <w:rStyle w:val="token"/>
          <w:rFonts w:ascii="inherit" w:hAnsi="inherit" w:cs="Consolas"/>
          <w:color w:val="707070"/>
          <w:sz w:val="22"/>
          <w:szCs w:val="22"/>
          <w:bdr w:val="none" w:sz="0" w:space="0" w:color="auto" w:frame="1"/>
        </w:rPr>
        <w:t xml:space="preserve"> li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padding</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5px 10px 5px 10px</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#navigation #main-menu </w:t>
      </w:r>
      <w:proofErr w:type="spellStart"/>
      <w:r>
        <w:rPr>
          <w:rStyle w:val="token"/>
          <w:rFonts w:ascii="inherit" w:hAnsi="inherit" w:cs="Consolas"/>
          <w:color w:val="707070"/>
          <w:sz w:val="22"/>
          <w:szCs w:val="22"/>
          <w:bdr w:val="none" w:sz="0" w:space="0" w:color="auto" w:frame="1"/>
        </w:rPr>
        <w:t>ul</w:t>
      </w:r>
      <w:proofErr w:type="spellEnd"/>
      <w:r>
        <w:rPr>
          <w:rStyle w:val="token"/>
          <w:rFonts w:ascii="inherit" w:hAnsi="inherit" w:cs="Consolas"/>
          <w:color w:val="707070"/>
          <w:sz w:val="22"/>
          <w:szCs w:val="22"/>
          <w:bdr w:val="none" w:sz="0" w:space="0" w:color="auto" w:frame="1"/>
        </w:rPr>
        <w:t xml:space="preserve"> </w:t>
      </w:r>
      <w:proofErr w:type="spellStart"/>
      <w:r>
        <w:rPr>
          <w:rStyle w:val="token"/>
          <w:rFonts w:ascii="inherit" w:hAnsi="inherit" w:cs="Consolas"/>
          <w:color w:val="707070"/>
          <w:sz w:val="22"/>
          <w:szCs w:val="22"/>
          <w:bdr w:val="none" w:sz="0" w:space="0" w:color="auto" w:frame="1"/>
        </w:rPr>
        <w:t>li</w:t>
      </w:r>
      <w:proofErr w:type="gramStart"/>
      <w:r>
        <w:rPr>
          <w:rStyle w:val="token"/>
          <w:rFonts w:ascii="inherit" w:hAnsi="inherit" w:cs="Consolas"/>
          <w:color w:val="707070"/>
          <w:sz w:val="22"/>
          <w:szCs w:val="22"/>
          <w:bdr w:val="none" w:sz="0" w:space="0" w:color="auto" w:frame="1"/>
        </w:rPr>
        <w:t>:hover</w:t>
      </w:r>
      <w:proofErr w:type="spellEnd"/>
      <w:proofErr w:type="gramEnd"/>
      <w:r>
        <w:rPr>
          <w:rStyle w:val="token"/>
          <w:rFonts w:ascii="inherit" w:hAnsi="inherit" w:cs="Consolas"/>
          <w:color w:val="707070"/>
          <w:sz w:val="22"/>
          <w:szCs w:val="22"/>
          <w:bdr w:val="none" w:sz="0" w:space="0" w:color="auto" w:frame="1"/>
        </w:rPr>
        <w:t xml:space="preserve">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background</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#ccc;</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#navigation #main-menu </w:t>
      </w:r>
      <w:proofErr w:type="spellStart"/>
      <w:r>
        <w:rPr>
          <w:rStyle w:val="token"/>
          <w:rFonts w:ascii="inherit" w:hAnsi="inherit" w:cs="Consolas"/>
          <w:color w:val="707070"/>
          <w:sz w:val="22"/>
          <w:szCs w:val="22"/>
          <w:bdr w:val="none" w:sz="0" w:space="0" w:color="auto" w:frame="1"/>
        </w:rPr>
        <w:t>ul</w:t>
      </w:r>
      <w:proofErr w:type="spellEnd"/>
      <w:r>
        <w:rPr>
          <w:rStyle w:val="token"/>
          <w:rFonts w:ascii="inherit" w:hAnsi="inherit" w:cs="Consolas"/>
          <w:color w:val="707070"/>
          <w:sz w:val="22"/>
          <w:szCs w:val="22"/>
          <w:bdr w:val="none" w:sz="0" w:space="0" w:color="auto" w:frame="1"/>
        </w:rPr>
        <w:t xml:space="preserve"> </w:t>
      </w:r>
      <w:proofErr w:type="spellStart"/>
      <w:r>
        <w:rPr>
          <w:rStyle w:val="token"/>
          <w:rFonts w:ascii="inherit" w:hAnsi="inherit" w:cs="Consolas"/>
          <w:color w:val="707070"/>
          <w:sz w:val="22"/>
          <w:szCs w:val="22"/>
          <w:bdr w:val="none" w:sz="0" w:space="0" w:color="auto" w:frame="1"/>
        </w:rPr>
        <w:t>li</w:t>
      </w:r>
      <w:proofErr w:type="gramStart"/>
      <w:r>
        <w:rPr>
          <w:rStyle w:val="token"/>
          <w:rFonts w:ascii="inherit" w:hAnsi="inherit" w:cs="Consolas"/>
          <w:color w:val="707070"/>
          <w:sz w:val="22"/>
          <w:szCs w:val="22"/>
          <w:bdr w:val="none" w:sz="0" w:space="0" w:color="auto" w:frame="1"/>
        </w:rPr>
        <w:t>:hover</w:t>
      </w:r>
      <w:proofErr w:type="spellEnd"/>
      <w:proofErr w:type="gramEnd"/>
      <w:r>
        <w:rPr>
          <w:rStyle w:val="token"/>
          <w:rFonts w:ascii="inherit" w:hAnsi="inherit" w:cs="Consolas"/>
          <w:color w:val="707070"/>
          <w:sz w:val="22"/>
          <w:szCs w:val="22"/>
          <w:bdr w:val="none" w:sz="0" w:space="0" w:color="auto" w:frame="1"/>
        </w:rPr>
        <w:t xml:space="preserve"> a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color</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w:t>
      </w:r>
      <w:proofErr w:type="spellStart"/>
      <w:r>
        <w:rPr>
          <w:rStyle w:val="token"/>
          <w:rFonts w:ascii="inherit" w:hAnsi="inherit" w:cs="Consolas"/>
          <w:color w:val="707070"/>
          <w:sz w:val="22"/>
          <w:szCs w:val="22"/>
          <w:bdr w:val="none" w:sz="0" w:space="0" w:color="auto" w:frame="1"/>
        </w:rPr>
        <w:t>fff</w:t>
      </w:r>
      <w:proofErr w:type="spellEnd"/>
      <w:r>
        <w:rPr>
          <w:rStyle w:val="token"/>
          <w:rFonts w:ascii="inherit" w:hAnsi="inherit" w:cs="Consolas"/>
          <w:color w:val="707070"/>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#navigation #main-menu </w:t>
      </w:r>
      <w:proofErr w:type="spellStart"/>
      <w:r>
        <w:rPr>
          <w:rStyle w:val="token"/>
          <w:rFonts w:ascii="inherit" w:hAnsi="inherit" w:cs="Consolas"/>
          <w:color w:val="707070"/>
          <w:sz w:val="22"/>
          <w:szCs w:val="22"/>
          <w:bdr w:val="none" w:sz="0" w:space="0" w:color="auto" w:frame="1"/>
        </w:rPr>
        <w:t>ul</w:t>
      </w:r>
      <w:proofErr w:type="spellEnd"/>
      <w:r>
        <w:rPr>
          <w:rStyle w:val="token"/>
          <w:rFonts w:ascii="inherit" w:hAnsi="inherit" w:cs="Consolas"/>
          <w:color w:val="707070"/>
          <w:sz w:val="22"/>
          <w:szCs w:val="22"/>
          <w:bdr w:val="none" w:sz="0" w:space="0" w:color="auto" w:frame="1"/>
        </w:rPr>
        <w:t xml:space="preserve"> li a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decoration</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none</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shadow</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1px 2px </w:t>
      </w:r>
      <w:r>
        <w:rPr>
          <w:rStyle w:val="token"/>
          <w:rFonts w:ascii="inherit" w:hAnsi="inherit" w:cs="Consolas"/>
          <w:color w:val="707070"/>
          <w:sz w:val="22"/>
          <w:szCs w:val="22"/>
          <w:bdr w:val="none" w:sz="0" w:space="0" w:color="auto" w:frame="1"/>
        </w:rPr>
        <w:t>#d3c8c8;</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rsidP="005008AE">
      <w:pPr>
        <w:pStyle w:val="Heading4"/>
        <w:shd w:val="clear" w:color="auto" w:fill="FFFFFF"/>
        <w:spacing w:before="120" w:after="40" w:line="332" w:lineRule="atLeast"/>
        <w:textAlignment w:val="baseline"/>
        <w:rPr>
          <w:rFonts w:ascii="Ubuntu" w:hAnsi="Ubuntu" w:cs="Times New Roman"/>
          <w:color w:val="222222"/>
          <w:sz w:val="24"/>
          <w:szCs w:val="24"/>
        </w:rPr>
      </w:pPr>
      <w:proofErr w:type="spellStart"/>
      <w:r>
        <w:rPr>
          <w:rFonts w:ascii="Ubuntu" w:hAnsi="Ubuntu"/>
          <w:color w:val="222222"/>
        </w:rPr>
        <w:t>Mixins</w:t>
      </w:r>
      <w:proofErr w:type="spellEnd"/>
      <w:r>
        <w:rPr>
          <w:rFonts w:ascii="Ubuntu" w:hAnsi="Ubuntu"/>
          <w:color w:val="222222"/>
        </w:rPr>
        <w:t xml:space="preserve"> in Sass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Even more useful than variables, </w:t>
      </w:r>
      <w:proofErr w:type="spellStart"/>
      <w:r>
        <w:rPr>
          <w:rFonts w:ascii="Ubuntu" w:hAnsi="Ubuntu"/>
          <w:color w:val="222222"/>
        </w:rPr>
        <w:t>mixins</w:t>
      </w:r>
      <w:proofErr w:type="spellEnd"/>
      <w:r>
        <w:rPr>
          <w:rFonts w:ascii="Ubuntu" w:hAnsi="Ubuntu"/>
          <w:color w:val="222222"/>
        </w:rPr>
        <w:t xml:space="preserve"> allow you to re-use whole chunks of CSS, properties or selectors. You can even give them arguments.</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.SCSS syntax</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mixin</w:t>
      </w:r>
      <w:proofErr w:type="spellEnd"/>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064771"/>
          <w:sz w:val="22"/>
          <w:szCs w:val="22"/>
          <w:bdr w:val="none" w:sz="0" w:space="0" w:color="auto" w:frame="1"/>
        </w:rPr>
        <w:t>left</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dist</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float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left</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margin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left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dist</w:t>
      </w:r>
      <w:proofErr w:type="spellEnd"/>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#data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include</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064771"/>
          <w:sz w:val="22"/>
          <w:szCs w:val="22"/>
          <w:bdr w:val="none" w:sz="0" w:space="0" w:color="auto" w:frame="1"/>
        </w:rPr>
        <w:t>left</w:t>
      </w:r>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10px</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rsidP="005008AE">
      <w:pPr>
        <w:pStyle w:val="Heading3"/>
        <w:shd w:val="clear" w:color="auto" w:fill="FFFFFF"/>
        <w:spacing w:before="0" w:after="135" w:line="288" w:lineRule="atLeast"/>
        <w:textAlignment w:val="baseline"/>
        <w:rPr>
          <w:rFonts w:ascii="Ubuntu" w:hAnsi="Ubuntu" w:cs="Times New Roman"/>
          <w:b w:val="0"/>
          <w:bCs w:val="0"/>
          <w:color w:val="222222"/>
          <w:sz w:val="36"/>
          <w:szCs w:val="36"/>
        </w:rPr>
      </w:pPr>
      <w:r>
        <w:rPr>
          <w:rFonts w:ascii="Ubuntu" w:hAnsi="Ubuntu"/>
          <w:b w:val="0"/>
          <w:bCs w:val="0"/>
          <w:color w:val="222222"/>
          <w:sz w:val="36"/>
          <w:szCs w:val="36"/>
        </w:rPr>
        <w:t>.CSS output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#data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float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left</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margin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left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10px</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lastRenderedPageBreak/>
        <w:t>}</w:t>
      </w:r>
    </w:p>
    <w:p w:rsidR="005008AE" w:rsidRDefault="005008AE">
      <w:pPr>
        <w:rPr>
          <w:rFonts w:ascii="Verdana" w:hAnsi="Verdana"/>
        </w:rPr>
      </w:pPr>
    </w:p>
    <w:p w:rsidR="005008AE" w:rsidRDefault="005008AE" w:rsidP="005008AE">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Standard Drupal core styles and classes</w:t>
      </w:r>
    </w:p>
    <w:p w:rsidR="005008AE" w:rsidRDefault="005008AE">
      <w:pPr>
        <w:rPr>
          <w:rFonts w:ascii="Verdana" w:hAnsi="Verdana"/>
        </w:rPr>
      </w:pP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Drupal core takes a modular approach to CSS classes for standard page elements. A number of classes occur throughout a Drupal site. This list is meant as a quick crib sheet for remembering which classes mean what and occur where.</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Note: themes you download may alter these classes, and add further ones.</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Page elements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.menu</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All menu trees get this class, such as the navigation menu.</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.block</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proofErr w:type="gramStart"/>
      <w:r>
        <w:rPr>
          <w:rFonts w:ascii="Ubuntu" w:hAnsi="Ubuntu"/>
          <w:color w:val="222222"/>
        </w:rPr>
        <w:t>All blocks.</w:t>
      </w:r>
      <w:proofErr w:type="gramEnd"/>
      <w:r>
        <w:rPr>
          <w:rFonts w:ascii="Ubuntu" w:hAnsi="Ubuntu"/>
          <w:color w:val="222222"/>
        </w:rPr>
        <w:t xml:space="preserve"> See</w:t>
      </w:r>
      <w:r>
        <w:rPr>
          <w:rStyle w:val="apple-converted-space"/>
          <w:rFonts w:ascii="Ubuntu" w:eastAsiaTheme="majorEastAsia" w:hAnsi="Ubuntu"/>
          <w:color w:val="222222"/>
        </w:rPr>
        <w:t> </w:t>
      </w:r>
      <w:hyperlink r:id="rId34" w:history="1">
        <w:r>
          <w:rPr>
            <w:rStyle w:val="Hyperlink"/>
            <w:rFonts w:ascii="inherit" w:hAnsi="inherit"/>
            <w:color w:val="0678BE"/>
            <w:bdr w:val="none" w:sz="0" w:space="0" w:color="auto" w:frame="1"/>
          </w:rPr>
          <w:t>http://drupal.org/node/104319</w:t>
        </w:r>
      </w:hyperlink>
      <w:r>
        <w:rPr>
          <w:rStyle w:val="apple-converted-space"/>
          <w:rFonts w:ascii="Ubuntu" w:eastAsiaTheme="majorEastAsia" w:hAnsi="Ubuntu"/>
          <w:color w:val="222222"/>
        </w:rPr>
        <w:t> </w:t>
      </w:r>
      <w:r>
        <w:rPr>
          <w:rFonts w:ascii="Ubuntu" w:hAnsi="Ubuntu"/>
          <w:color w:val="222222"/>
        </w:rPr>
        <w:t>for more on styling blocks.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.links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Lists of links, including Primary and Secondary links in the page header, and also node links and taxonomy terms (see below).</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w:t>
      </w:r>
      <w:proofErr w:type="spellStart"/>
      <w:r>
        <w:rPr>
          <w:rFonts w:ascii="Ubuntu" w:hAnsi="Ubuntu"/>
          <w:color w:val="222222"/>
        </w:rPr>
        <w:t>nowrap</w:t>
      </w:r>
      <w:proofErr w:type="spellEnd"/>
      <w:r>
        <w:rPr>
          <w:rFonts w:ascii="Ubuntu" w:hAnsi="Ubuntu"/>
          <w:color w:val="222222"/>
        </w:rPr>
        <w:t xml:space="preserve"> (D7)</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role of this class is to prevent text wrapping.</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.element-hidden (D7) or .hidden (D8)</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The role of this class is to hide elements from all users (both visually and screen-readers). This class should be used for elements which should not be immediately displayed to any user. An example would be a collapsible </w:t>
      </w:r>
      <w:proofErr w:type="spellStart"/>
      <w:r>
        <w:rPr>
          <w:rFonts w:ascii="Ubuntu" w:hAnsi="Ubuntu"/>
          <w:color w:val="222222"/>
        </w:rPr>
        <w:t>fieldset</w:t>
      </w:r>
      <w:proofErr w:type="spellEnd"/>
      <w:r>
        <w:rPr>
          <w:rFonts w:ascii="Ubuntu" w:hAnsi="Ubuntu"/>
          <w:color w:val="222222"/>
        </w:rPr>
        <w:t xml:space="preserve"> that will be expanded with a click from a user. The effect of this class can be toggled with the </w:t>
      </w:r>
      <w:proofErr w:type="spellStart"/>
      <w:r>
        <w:rPr>
          <w:rFonts w:ascii="Ubuntu" w:hAnsi="Ubuntu"/>
          <w:color w:val="222222"/>
        </w:rPr>
        <w:t>jQuery</w:t>
      </w:r>
      <w:proofErr w:type="spellEnd"/>
      <w:r>
        <w:rPr>
          <w:rFonts w:ascii="Ubuntu" w:hAnsi="Ubuntu"/>
          <w:color w:val="222222"/>
        </w:rPr>
        <w:t xml:space="preserve"> </w:t>
      </w:r>
      <w:proofErr w:type="gramStart"/>
      <w:r>
        <w:rPr>
          <w:rFonts w:ascii="Ubuntu" w:hAnsi="Ubuntu"/>
          <w:color w:val="222222"/>
        </w:rPr>
        <w:t>show(</w:t>
      </w:r>
      <w:proofErr w:type="gramEnd"/>
      <w:r>
        <w:rPr>
          <w:rFonts w:ascii="Ubuntu" w:hAnsi="Ubuntu"/>
          <w:color w:val="222222"/>
        </w:rPr>
        <w:t>) and hide() functions.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.element-invisible (D7) or .visually-hidden (D8)</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lastRenderedPageBreak/>
        <w:t>The role of this class is to hide elements visually, but keep them available for screen-readers. This class should be used for information required for screen-reader users to understand and use the site, where visual display is undesirable. Information provided in this manner should be kept concise, to avoid unnecessary burden on the user. An example would be the title of a menu.</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.element-</w:t>
      </w:r>
      <w:proofErr w:type="spellStart"/>
      <w:r>
        <w:rPr>
          <w:rFonts w:ascii="Ubuntu" w:hAnsi="Ubuntu"/>
          <w:color w:val="222222"/>
        </w:rPr>
        <w:t>invisible.element</w:t>
      </w:r>
      <w:proofErr w:type="spellEnd"/>
      <w:r>
        <w:rPr>
          <w:rFonts w:ascii="Ubuntu" w:hAnsi="Ubuntu"/>
          <w:color w:val="222222"/>
        </w:rPr>
        <w:t>-focusable (D7) or .visually-</w:t>
      </w:r>
      <w:proofErr w:type="spellStart"/>
      <w:r>
        <w:rPr>
          <w:rFonts w:ascii="Ubuntu" w:hAnsi="Ubuntu"/>
          <w:color w:val="222222"/>
        </w:rPr>
        <w:t>hidden.focusable</w:t>
      </w:r>
      <w:proofErr w:type="spellEnd"/>
      <w:r>
        <w:rPr>
          <w:rFonts w:ascii="Ubuntu" w:hAnsi="Ubuntu"/>
          <w:color w:val="222222"/>
        </w:rPr>
        <w:t xml:space="preserve"> (D8)</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w:t>
      </w:r>
      <w:r>
        <w:rPr>
          <w:rStyle w:val="apple-converted-space"/>
          <w:rFonts w:ascii="Ubuntu" w:eastAsiaTheme="majorEastAsia" w:hAnsi="Ubuntu"/>
          <w:color w:val="222222"/>
        </w:rPr>
        <w:t> </w:t>
      </w:r>
      <w:r>
        <w:rPr>
          <w:rStyle w:val="HTMLCode"/>
          <w:rFonts w:ascii="Consolas" w:hAnsi="Consolas" w:cs="Consolas"/>
          <w:color w:val="222222"/>
          <w:sz w:val="22"/>
          <w:szCs w:val="22"/>
          <w:bdr w:val="none" w:sz="0" w:space="0" w:color="auto" w:frame="1"/>
          <w:shd w:val="clear" w:color="auto" w:fill="F7F7F7"/>
        </w:rPr>
        <w:t>element</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focusable</w:t>
      </w:r>
      <w:r>
        <w:rPr>
          <w:rStyle w:val="apple-converted-space"/>
          <w:rFonts w:ascii="Ubuntu" w:eastAsiaTheme="majorEastAsia" w:hAnsi="Ubuntu"/>
          <w:color w:val="222222"/>
        </w:rPr>
        <w:t> </w:t>
      </w:r>
      <w:r>
        <w:rPr>
          <w:rFonts w:ascii="Ubuntu" w:hAnsi="Ubuntu"/>
          <w:color w:val="222222"/>
        </w:rPr>
        <w:t>(D7) or</w:t>
      </w:r>
      <w:r>
        <w:rPr>
          <w:rStyle w:val="apple-converted-space"/>
          <w:rFonts w:ascii="Ubuntu" w:eastAsiaTheme="majorEastAsia" w:hAnsi="Ubuntu"/>
          <w:color w:val="222222"/>
        </w:rPr>
        <w:t> </w:t>
      </w:r>
      <w:r>
        <w:rPr>
          <w:rStyle w:val="HTMLCode"/>
          <w:rFonts w:ascii="Consolas" w:hAnsi="Consolas" w:cs="Consolas"/>
          <w:color w:val="222222"/>
          <w:sz w:val="22"/>
          <w:szCs w:val="22"/>
          <w:bdr w:val="none" w:sz="0" w:space="0" w:color="auto" w:frame="1"/>
          <w:shd w:val="clear" w:color="auto" w:fill="F7F7F7"/>
        </w:rPr>
        <w:t>focusable</w:t>
      </w:r>
      <w:r>
        <w:rPr>
          <w:rStyle w:val="apple-converted-space"/>
          <w:rFonts w:ascii="Ubuntu" w:eastAsiaTheme="majorEastAsia" w:hAnsi="Ubuntu"/>
          <w:color w:val="222222"/>
        </w:rPr>
        <w:t> </w:t>
      </w:r>
      <w:r>
        <w:rPr>
          <w:rFonts w:ascii="Ubuntu" w:hAnsi="Ubuntu"/>
          <w:color w:val="222222"/>
        </w:rPr>
        <w:t>(D8) class extends the</w:t>
      </w:r>
      <w:r>
        <w:rPr>
          <w:rStyle w:val="apple-converted-space"/>
          <w:rFonts w:ascii="Ubuntu" w:eastAsiaTheme="majorEastAsia" w:hAnsi="Ubuntu"/>
          <w:color w:val="222222"/>
        </w:rPr>
        <w:t> </w:t>
      </w:r>
      <w:r>
        <w:rPr>
          <w:rStyle w:val="HTMLCode"/>
          <w:rFonts w:ascii="Consolas" w:hAnsi="Consolas" w:cs="Consolas"/>
          <w:color w:val="222222"/>
          <w:sz w:val="22"/>
          <w:szCs w:val="22"/>
          <w:bdr w:val="none" w:sz="0" w:space="0" w:color="auto" w:frame="1"/>
          <w:shd w:val="clear" w:color="auto" w:fill="F7F7F7"/>
        </w:rPr>
        <w:t>element</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invisible</w:t>
      </w:r>
      <w:r>
        <w:rPr>
          <w:rStyle w:val="apple-converted-space"/>
          <w:rFonts w:ascii="Ubuntu" w:eastAsiaTheme="majorEastAsia" w:hAnsi="Ubuntu"/>
          <w:color w:val="222222"/>
        </w:rPr>
        <w:t> </w:t>
      </w:r>
      <w:r>
        <w:rPr>
          <w:rFonts w:ascii="Ubuntu" w:hAnsi="Ubuntu"/>
          <w:color w:val="222222"/>
        </w:rPr>
        <w:t>(D7) or</w:t>
      </w:r>
      <w:r>
        <w:rPr>
          <w:rStyle w:val="apple-converted-space"/>
          <w:rFonts w:ascii="Ubuntu" w:eastAsiaTheme="majorEastAsia" w:hAnsi="Ubuntu"/>
          <w:color w:val="222222"/>
        </w:rPr>
        <w:t> </w:t>
      </w:r>
      <w:r>
        <w:rPr>
          <w:rStyle w:val="HTMLCode"/>
          <w:rFonts w:ascii="Consolas" w:hAnsi="Consolas" w:cs="Consolas"/>
          <w:color w:val="222222"/>
          <w:sz w:val="22"/>
          <w:szCs w:val="22"/>
          <w:bdr w:val="none" w:sz="0" w:space="0" w:color="auto" w:frame="1"/>
          <w:shd w:val="clear" w:color="auto" w:fill="F7F7F7"/>
        </w:rPr>
        <w:t>visually</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hidden</w:t>
      </w:r>
      <w:r>
        <w:rPr>
          <w:rStyle w:val="apple-converted-space"/>
          <w:rFonts w:ascii="Ubuntu" w:eastAsiaTheme="majorEastAsia" w:hAnsi="Ubuntu"/>
          <w:color w:val="222222"/>
        </w:rPr>
        <w:t> </w:t>
      </w:r>
      <w:r>
        <w:rPr>
          <w:rFonts w:ascii="Ubuntu" w:hAnsi="Ubuntu"/>
          <w:color w:val="222222"/>
        </w:rPr>
        <w:t>(D8) class to allow the element to be focusable when navigated to via the keyboard. An example would be the "Skip to content" and "Skip to menu" links at the top of most themes.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.container-inline (D7)</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Inline items inside the parent element having specified class.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.invisible (D8)</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role of this class is to hide elements from all users but maintain the visual layout (i.e.: a blank space where the element would be if visible).</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Node elements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.node</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proofErr w:type="gramStart"/>
      <w:r>
        <w:rPr>
          <w:rFonts w:ascii="Ubuntu" w:hAnsi="Ubuntu"/>
          <w:color w:val="222222"/>
        </w:rPr>
        <w:t>A wrapper div around all of a node, including its title.</w:t>
      </w:r>
      <w:proofErr w:type="gramEnd"/>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.node-title</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proofErr w:type="gramStart"/>
      <w:r>
        <w:rPr>
          <w:rFonts w:ascii="Ubuntu" w:hAnsi="Ubuntu"/>
          <w:color w:val="222222"/>
        </w:rPr>
        <w:t>The title of the node.</w:t>
      </w:r>
      <w:proofErr w:type="gramEnd"/>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.content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proofErr w:type="gramStart"/>
      <w:r>
        <w:rPr>
          <w:rFonts w:ascii="Ubuntu" w:hAnsi="Ubuntu"/>
          <w:color w:val="222222"/>
        </w:rPr>
        <w:t>The body of the node.</w:t>
      </w:r>
      <w:proofErr w:type="gramEnd"/>
      <w:r>
        <w:rPr>
          <w:rFonts w:ascii="Ubuntu" w:hAnsi="Ubuntu"/>
          <w:color w:val="222222"/>
        </w:rPr>
        <w:t xml:space="preserve"> This will include additions other modules make, such as uploaded files or CCK fields.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.links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Applied to any UL that is a list of links, including Primary and Secondary links in the page header, and also node links and taxonomy terms (see below). Node links however get the .links class on their enclosing DIV.</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.terms</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proofErr w:type="gramStart"/>
      <w:r>
        <w:rPr>
          <w:rFonts w:ascii="Ubuntu" w:hAnsi="Ubuntu"/>
          <w:color w:val="222222"/>
        </w:rPr>
        <w:lastRenderedPageBreak/>
        <w:t>Taxonomy terms, which also get .links and .inline.</w:t>
      </w:r>
      <w:proofErr w:type="gramEnd"/>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.inline</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This is a system class for styling UL items into a horizontal line.</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.feed-icon</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RSS feed icons, usually at the foot of the page content area.</w:t>
      </w:r>
    </w:p>
    <w:p w:rsidR="005008AE" w:rsidRDefault="005008AE" w:rsidP="005008A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Core Block IDs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See</w:t>
      </w:r>
      <w:r>
        <w:rPr>
          <w:rStyle w:val="apple-converted-space"/>
          <w:rFonts w:ascii="Ubuntu" w:eastAsiaTheme="majorEastAsia" w:hAnsi="Ubuntu"/>
          <w:color w:val="222222"/>
        </w:rPr>
        <w:t> </w:t>
      </w:r>
      <w:hyperlink r:id="rId35" w:history="1">
        <w:r>
          <w:rPr>
            <w:rStyle w:val="Hyperlink"/>
            <w:rFonts w:ascii="inherit" w:hAnsi="inherit"/>
            <w:color w:val="0678BE"/>
            <w:bdr w:val="none" w:sz="0" w:space="0" w:color="auto" w:frame="1"/>
          </w:rPr>
          <w:t>Core Block CSS IDs</w:t>
        </w:r>
      </w:hyperlink>
      <w:r>
        <w:rPr>
          <w:rStyle w:val="apple-converted-space"/>
          <w:rFonts w:ascii="Ubuntu" w:eastAsiaTheme="majorEastAsia" w:hAnsi="Ubuntu"/>
          <w:color w:val="222222"/>
        </w:rPr>
        <w:t> </w:t>
      </w:r>
      <w:r>
        <w:rPr>
          <w:rFonts w:ascii="Ubuntu" w:hAnsi="Ubuntu"/>
          <w:color w:val="222222"/>
        </w:rPr>
        <w:t>documentation.</w:t>
      </w:r>
    </w:p>
    <w:p w:rsidR="005008AE" w:rsidRDefault="005008AE">
      <w:pPr>
        <w:rPr>
          <w:rFonts w:ascii="Verdana" w:hAnsi="Verdana"/>
        </w:rPr>
      </w:pPr>
    </w:p>
    <w:p w:rsidR="005008AE" w:rsidRDefault="005008AE" w:rsidP="005008AE">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Using .</w:t>
      </w:r>
      <w:proofErr w:type="spellStart"/>
      <w:r>
        <w:rPr>
          <w:rFonts w:ascii="Ubuntu" w:hAnsi="Ubuntu"/>
          <w:b w:val="0"/>
          <w:bCs w:val="0"/>
          <w:color w:val="064771"/>
          <w:sz w:val="60"/>
          <w:szCs w:val="60"/>
        </w:rPr>
        <w:t>clearfix</w:t>
      </w:r>
      <w:proofErr w:type="spellEnd"/>
    </w:p>
    <w:p w:rsidR="005008AE" w:rsidRDefault="005008AE" w:rsidP="005008AE">
      <w:pPr>
        <w:shd w:val="clear" w:color="auto" w:fill="FFFFFF"/>
        <w:textAlignment w:val="baseline"/>
        <w:rPr>
          <w:rFonts w:ascii="Ubuntu" w:hAnsi="Ubuntu"/>
          <w:color w:val="222222"/>
          <w:sz w:val="24"/>
          <w:szCs w:val="24"/>
        </w:rPr>
      </w:pPr>
      <w:r>
        <w:rPr>
          <w:rStyle w:val="pane-title"/>
          <w:rFonts w:ascii="inherit" w:hAnsi="inherit"/>
          <w:color w:val="222222"/>
          <w:bdr w:val="none" w:sz="0" w:space="0" w:color="auto" w:frame="1"/>
        </w:rPr>
        <w:t>Last</w:t>
      </w:r>
      <w:r>
        <w:rPr>
          <w:rStyle w:val="apple-converted-space"/>
          <w:rFonts w:ascii="inherit" w:hAnsi="inherit"/>
          <w:color w:val="222222"/>
          <w:bdr w:val="none" w:sz="0" w:space="0" w:color="auto" w:frame="1"/>
        </w:rPr>
        <w:t> </w:t>
      </w:r>
      <w:hyperlink r:id="rId36" w:history="1">
        <w:r>
          <w:rPr>
            <w:rStyle w:val="Hyperlink"/>
            <w:rFonts w:ascii="inherit" w:hAnsi="inherit"/>
            <w:color w:val="0678BE"/>
            <w:bdr w:val="none" w:sz="0" w:space="0" w:color="auto" w:frame="1"/>
          </w:rPr>
          <w:t>updated</w:t>
        </w:r>
      </w:hyperlink>
      <w:r>
        <w:rPr>
          <w:rStyle w:val="apple-converted-space"/>
          <w:rFonts w:ascii="inherit" w:hAnsi="inherit"/>
          <w:color w:val="222222"/>
          <w:bdr w:val="none" w:sz="0" w:space="0" w:color="auto" w:frame="1"/>
        </w:rPr>
        <w:t> </w:t>
      </w:r>
      <w:r>
        <w:rPr>
          <w:rStyle w:val="pane-title"/>
          <w:rFonts w:ascii="inherit" w:hAnsi="inherit"/>
          <w:color w:val="222222"/>
          <w:bdr w:val="none" w:sz="0" w:space="0" w:color="auto" w:frame="1"/>
        </w:rPr>
        <w:t>on</w:t>
      </w:r>
      <w:r>
        <w:rPr>
          <w:rStyle w:val="apple-converted-space"/>
          <w:rFonts w:ascii="inherit" w:hAnsi="inherit"/>
          <w:color w:val="222222"/>
          <w:bdr w:val="none" w:sz="0" w:space="0" w:color="auto" w:frame="1"/>
        </w:rPr>
        <w:t> </w:t>
      </w:r>
    </w:p>
    <w:p w:rsidR="005008AE" w:rsidRDefault="005008AE" w:rsidP="005008AE">
      <w:pPr>
        <w:shd w:val="clear" w:color="auto" w:fill="FFFFFF"/>
        <w:textAlignment w:val="baseline"/>
        <w:rPr>
          <w:rFonts w:ascii="inherit" w:hAnsi="inherit"/>
          <w:color w:val="222222"/>
        </w:rPr>
      </w:pPr>
      <w:r>
        <w:rPr>
          <w:rFonts w:ascii="inherit" w:hAnsi="inherit"/>
          <w:color w:val="222222"/>
        </w:rPr>
        <w:t>19 September 2016</w:t>
      </w:r>
    </w:p>
    <w:p w:rsidR="005008AE" w:rsidRDefault="005008AE" w:rsidP="005008AE">
      <w:pPr>
        <w:pStyle w:val="NormalWeb"/>
        <w:shd w:val="clear" w:color="auto" w:fill="FFFFFF"/>
        <w:spacing w:before="0" w:beforeAutospacing="0" w:after="332" w:afterAutospacing="0"/>
        <w:textAlignment w:val="baseline"/>
        <w:rPr>
          <w:rFonts w:ascii="inherit" w:hAnsi="inherit"/>
          <w:color w:val="222222"/>
        </w:rPr>
      </w:pPr>
      <w:r>
        <w:rPr>
          <w:rFonts w:ascii="inherit" w:hAnsi="inherit"/>
          <w:color w:val="222222"/>
        </w:rPr>
        <w:t xml:space="preserve">Drupal 6's “clear-block” class was </w:t>
      </w:r>
      <w:proofErr w:type="gramStart"/>
      <w:r>
        <w:rPr>
          <w:rFonts w:ascii="inherit" w:hAnsi="inherit"/>
          <w:color w:val="222222"/>
        </w:rPr>
        <w:t xml:space="preserve">a </w:t>
      </w:r>
      <w:proofErr w:type="spellStart"/>
      <w:r>
        <w:rPr>
          <w:rFonts w:ascii="inherit" w:hAnsi="inherit"/>
          <w:color w:val="222222"/>
        </w:rPr>
        <w:t>Drupalism</w:t>
      </w:r>
      <w:proofErr w:type="spellEnd"/>
      <w:proofErr w:type="gramEnd"/>
      <w:r>
        <w:rPr>
          <w:rFonts w:ascii="inherit" w:hAnsi="inherit"/>
          <w:color w:val="222222"/>
        </w:rPr>
        <w:t xml:space="preserve"> for functionality which is better known by the CSS Community as “</w:t>
      </w:r>
      <w:proofErr w:type="spellStart"/>
      <w:r>
        <w:rPr>
          <w:rFonts w:ascii="inherit" w:hAnsi="inherit"/>
          <w:color w:val="222222"/>
        </w:rPr>
        <w:t>clearfix</w:t>
      </w:r>
      <w:proofErr w:type="spellEnd"/>
      <w:r>
        <w:rPr>
          <w:rFonts w:ascii="inherit" w:hAnsi="inherit"/>
          <w:color w:val="222222"/>
        </w:rPr>
        <w:t xml:space="preserve">.” Furthermore, using the “block” term was confusing as it is not dependent on Drupal’s block system. The clear-block class has been renamed to </w:t>
      </w:r>
      <w:proofErr w:type="spellStart"/>
      <w:r>
        <w:rPr>
          <w:rFonts w:ascii="inherit" w:hAnsi="inherit"/>
          <w:color w:val="222222"/>
        </w:rPr>
        <w:t>clearfix</w:t>
      </w:r>
      <w:proofErr w:type="spellEnd"/>
      <w:r>
        <w:rPr>
          <w:rFonts w:ascii="inherit" w:hAnsi="inherit"/>
          <w:color w:val="222222"/>
        </w:rPr>
        <w:t xml:space="preserve"> in Drupal 7.</w:t>
      </w:r>
    </w:p>
    <w:p w:rsidR="005008AE" w:rsidRDefault="005008AE" w:rsidP="005008AE">
      <w:pPr>
        <w:pStyle w:val="NormalWeb"/>
        <w:shd w:val="clear" w:color="auto" w:fill="FFFFFF"/>
        <w:spacing w:before="0" w:beforeAutospacing="0" w:after="332" w:afterAutospacing="0"/>
        <w:textAlignment w:val="baseline"/>
        <w:rPr>
          <w:rFonts w:ascii="inherit" w:hAnsi="inherit"/>
          <w:color w:val="222222"/>
        </w:rPr>
      </w:pPr>
      <w:proofErr w:type="gramStart"/>
      <w:r>
        <w:rPr>
          <w:rFonts w:ascii="inherit" w:hAnsi="inherit"/>
          <w:color w:val="222222"/>
        </w:rPr>
        <w:t>7.x</w:t>
      </w:r>
      <w:proofErr w:type="gramEnd"/>
      <w:r>
        <w:rPr>
          <w:rFonts w:ascii="inherit" w:hAnsi="inherit"/>
          <w:color w:val="222222"/>
        </w:rPr>
        <w:t xml:space="preserve"> and 8.x</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 xml:space="preserve">div </w:t>
      </w:r>
      <w:r>
        <w:rPr>
          <w:rStyle w:val="token"/>
          <w:rFonts w:ascii="inherit" w:hAnsi="inherit" w:cs="Consolas"/>
          <w:color w:val="308217"/>
          <w:sz w:val="22"/>
          <w:szCs w:val="22"/>
          <w:bdr w:val="none" w:sz="0" w:space="0" w:color="auto" w:frame="1"/>
        </w:rPr>
        <w:t>class</w:t>
      </w:r>
      <w:r>
        <w:rPr>
          <w:rStyle w:val="token"/>
          <w:rFonts w:ascii="inherit" w:hAnsi="inherit" w:cs="Consolas"/>
          <w:color w:val="555555"/>
          <w:sz w:val="22"/>
          <w:szCs w:val="22"/>
          <w:bdr w:val="none" w:sz="0" w:space="0" w:color="auto" w:frame="1"/>
        </w:rPr>
        <w:t>="</w:t>
      </w:r>
      <w:proofErr w:type="spellStart"/>
      <w:r>
        <w:rPr>
          <w:rStyle w:val="token"/>
          <w:rFonts w:ascii="inherit" w:hAnsi="inherit" w:cs="Consolas"/>
          <w:color w:val="0678BE"/>
          <w:sz w:val="22"/>
          <w:szCs w:val="22"/>
          <w:bdr w:val="none" w:sz="0" w:space="0" w:color="auto" w:frame="1"/>
        </w:rPr>
        <w:t>clearfix</w:t>
      </w:r>
      <w:proofErr w:type="spellEnd"/>
      <w:r>
        <w:rPr>
          <w:rStyle w:val="token"/>
          <w:rFonts w:ascii="inherit" w:hAnsi="inherit" w:cs="Consolas"/>
          <w:color w:val="555555"/>
          <w:sz w:val="22"/>
          <w:szCs w:val="22"/>
          <w:bdr w:val="none" w:sz="0" w:space="0" w:color="auto" w:frame="1"/>
        </w:rPr>
        <w:t>"&gt;</w:t>
      </w:r>
    </w:p>
    <w:p w:rsidR="005008AE" w:rsidRDefault="005008AE" w:rsidP="005008AE">
      <w:pPr>
        <w:pStyle w:val="NormalWeb"/>
        <w:shd w:val="clear" w:color="auto" w:fill="FFFFFF"/>
        <w:spacing w:before="0" w:beforeAutospacing="0" w:after="332" w:afterAutospacing="0"/>
        <w:textAlignment w:val="baseline"/>
        <w:rPr>
          <w:rFonts w:ascii="inherit" w:hAnsi="inherit"/>
          <w:color w:val="222222"/>
        </w:rPr>
      </w:pPr>
      <w:r>
        <w:rPr>
          <w:rFonts w:ascii="inherit" w:hAnsi="inherit"/>
          <w:color w:val="222222"/>
        </w:rPr>
        <w:t>Here's what Drupal provides by default from system.base.css:</w:t>
      </w:r>
    </w:p>
    <w:p w:rsidR="005008AE" w:rsidRDefault="005008AE" w:rsidP="005008A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5008AE" w:rsidRDefault="005008AE" w:rsidP="005008A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Markup free clearing.</w:t>
      </w:r>
    </w:p>
    <w:p w:rsidR="005008AE" w:rsidRDefault="005008AE" w:rsidP="005008A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5008AE" w:rsidRDefault="005008AE" w:rsidP="005008A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@see http://perishablepress.com/press/2009/12/06/new-clearfix-hack</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clearfix</w:t>
      </w:r>
      <w:proofErr w:type="gramStart"/>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after</w:t>
      </w:r>
      <w:proofErr w:type="spellEnd"/>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content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display</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block</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height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0</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clear</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both</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visibility</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hidden</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IE6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html</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clearfix</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height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lastRenderedPageBreak/>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IE7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roofErr w:type="gramStart"/>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first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child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html </w:t>
      </w:r>
      <w:r>
        <w:rPr>
          <w:rStyle w:val="token"/>
          <w:rFonts w:ascii="inherit" w:hAnsi="inherit" w:cs="Consolas"/>
          <w:color w:val="555555"/>
          <w:sz w:val="22"/>
          <w:szCs w:val="22"/>
          <w:bdr w:val="none" w:sz="0" w:space="0" w:color="auto" w:frame="1"/>
        </w:rPr>
        <w:t>.</w:t>
      </w:r>
      <w:proofErr w:type="spellStart"/>
      <w:r>
        <w:rPr>
          <w:rStyle w:val="HTMLCode"/>
          <w:rFonts w:ascii="Consolas" w:hAnsi="Consolas" w:cs="Consolas"/>
          <w:color w:val="4E4E4E"/>
          <w:sz w:val="22"/>
          <w:szCs w:val="22"/>
          <w:bdr w:val="none" w:sz="0" w:space="0" w:color="auto" w:frame="1"/>
        </w:rPr>
        <w:t>clearfix</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min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height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pPr>
        <w:rPr>
          <w:rFonts w:ascii="Verdana" w:hAnsi="Verdana"/>
          <w:b/>
        </w:rPr>
      </w:pPr>
    </w:p>
    <w:p w:rsidR="005008AE" w:rsidRDefault="005008AE" w:rsidP="005008AE">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Supporting "right to left" (RTL) languages</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Verdana" w:hAnsi="Verdana"/>
          <w:b/>
        </w:rPr>
        <w:br/>
      </w:r>
      <w:r>
        <w:rPr>
          <w:rFonts w:ascii="Ubuntu" w:hAnsi="Ubuntu"/>
          <w:color w:val="222222"/>
        </w:rPr>
        <w:t>Adding support for RTL</w:t>
      </w:r>
      <w:r>
        <w:rPr>
          <w:rStyle w:val="apple-converted-space"/>
          <w:rFonts w:ascii="Ubuntu" w:hAnsi="Ubuntu"/>
          <w:color w:val="222222"/>
        </w:rPr>
        <w:t> </w:t>
      </w:r>
      <w:r>
        <w:rPr>
          <w:rStyle w:val="Emphasis"/>
          <w:rFonts w:ascii="inherit" w:eastAsiaTheme="majorEastAsia" w:hAnsi="inherit"/>
          <w:color w:val="222222"/>
          <w:bdr w:val="none" w:sz="0" w:space="0" w:color="auto" w:frame="1"/>
        </w:rPr>
        <w:t>(Right to Left)</w:t>
      </w:r>
      <w:r>
        <w:rPr>
          <w:rStyle w:val="apple-converted-space"/>
          <w:rFonts w:ascii="Ubuntu" w:hAnsi="Ubuntu"/>
          <w:color w:val="222222"/>
        </w:rPr>
        <w:t> </w:t>
      </w:r>
      <w:r>
        <w:rPr>
          <w:rFonts w:ascii="Ubuntu" w:hAnsi="Ubuntu"/>
          <w:color w:val="222222"/>
        </w:rPr>
        <w:t>languages involves overriding the lateral styles through cascades and naming the file based on the style sheet it is paired to. The inclusion of the RTL style sheet is automated. The inclusion of the file depends on the language settings set for the site.</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For example, in the core theme Garland, "style.css" is the main style sheet. It also includes "style-rtl.css" for right to left languages like Arabic, Hebrew or Persian. The inclusion of the two styles always loads with the main style first and the RTL style second. This allows cascading of all the </w:t>
      </w:r>
      <w:proofErr w:type="spellStart"/>
      <w:r>
        <w:rPr>
          <w:rFonts w:ascii="Ubuntu" w:hAnsi="Ubuntu"/>
          <w:color w:val="222222"/>
        </w:rPr>
        <w:t>rulesets</w:t>
      </w:r>
      <w:proofErr w:type="spellEnd"/>
      <w:r>
        <w:rPr>
          <w:rFonts w:ascii="Ubuntu" w:hAnsi="Ubuntu"/>
          <w:color w:val="222222"/>
        </w:rPr>
        <w:t xml:space="preserve"> within the two files without having to worry about specificity in the selectors used in the RTL style.</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There is a coding standard to keep the rules organized. Rules that are dependent on the lateral positioning or dimensions should be commented with</w:t>
      </w:r>
      <w:r>
        <w:rPr>
          <w:rStyle w:val="apple-converted-space"/>
          <w:rFonts w:ascii="Ubuntu" w:hAnsi="Ubuntu"/>
          <w:color w:val="222222"/>
        </w:rPr>
        <w:t> </w:t>
      </w:r>
      <w:r>
        <w:rPr>
          <w:rStyle w:val="token"/>
          <w:rFonts w:ascii="inherit" w:hAnsi="inherit" w:cs="Consolas"/>
          <w:color w:val="707070"/>
          <w:sz w:val="22"/>
          <w:szCs w:val="22"/>
          <w:bdr w:val="none" w:sz="0" w:space="0" w:color="auto" w:frame="1"/>
          <w:shd w:val="clear" w:color="auto" w:fill="F7F7F7"/>
        </w:rPr>
        <w:t>/* LTR */</w:t>
      </w:r>
      <w:r>
        <w:rPr>
          <w:rFonts w:ascii="Ubuntu" w:hAnsi="Ubuntu"/>
          <w:color w:val="222222"/>
        </w:rPr>
        <w:t>indicating that the property is specific to a left to right layout. This includes floats, margins, padding, etc. Inline text should flow automatically as long as the theme sets the language direction of the document through the "</w:t>
      </w:r>
      <w:proofErr w:type="spellStart"/>
      <w:r>
        <w:rPr>
          <w:rFonts w:ascii="Ubuntu" w:hAnsi="Ubuntu"/>
          <w:color w:val="222222"/>
        </w:rPr>
        <w:t>page.tpl.php</w:t>
      </w:r>
      <w:proofErr w:type="spellEnd"/>
      <w:r>
        <w:rPr>
          <w:rFonts w:ascii="Ubuntu" w:hAnsi="Ubuntu"/>
          <w:color w:val="222222"/>
        </w:rPr>
        <w:t>" template.</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Style w:val="Emphasis"/>
          <w:rFonts w:ascii="inherit" w:eastAsiaTheme="majorEastAsia" w:hAnsi="inherit"/>
          <w:color w:val="222222"/>
          <w:bdr w:val="none" w:sz="0" w:space="0" w:color="auto" w:frame="1"/>
        </w:rPr>
        <w:t>Example base style:</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spellStart"/>
      <w:proofErr w:type="gramStart"/>
      <w:r>
        <w:rPr>
          <w:rStyle w:val="HTMLCode"/>
          <w:rFonts w:ascii="Consolas" w:hAnsi="Consolas" w:cs="Consolas"/>
          <w:color w:val="4E4E4E"/>
          <w:sz w:val="22"/>
          <w:szCs w:val="22"/>
          <w:bdr w:val="none" w:sz="0" w:space="0" w:color="auto" w:frame="1"/>
        </w:rPr>
        <w:t>ul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primary</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links</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margin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top</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1em</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padding</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0</w:t>
      </w:r>
      <w:r>
        <w:rPr>
          <w:rStyle w:val="HTMLCode"/>
          <w:rFonts w:ascii="Consolas" w:hAnsi="Consolas" w:cs="Consolas"/>
          <w:color w:val="4E4E4E"/>
          <w:sz w:val="22"/>
          <w:szCs w:val="22"/>
          <w:bdr w:val="none" w:sz="0" w:space="0" w:color="auto" w:frame="1"/>
        </w:rPr>
        <w:t xml:space="preserve"> 1em </w:t>
      </w:r>
      <w:r>
        <w:rPr>
          <w:rStyle w:val="token"/>
          <w:rFonts w:ascii="inherit" w:hAnsi="inherit" w:cs="Consolas"/>
          <w:color w:val="707070"/>
          <w:sz w:val="22"/>
          <w:szCs w:val="22"/>
          <w:bdr w:val="none" w:sz="0" w:space="0" w:color="auto" w:frame="1"/>
        </w:rPr>
        <w:t>0</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0</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LTR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float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left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LTR */</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position</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relative</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Style w:val="Emphasis"/>
          <w:rFonts w:ascii="inherit" w:eastAsiaTheme="majorEastAsia" w:hAnsi="inherit"/>
          <w:color w:val="222222"/>
          <w:bdr w:val="none" w:sz="0" w:space="0" w:color="auto" w:frame="1"/>
        </w:rPr>
        <w:t>Corresponding RTL style:</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spellStart"/>
      <w:proofErr w:type="gramStart"/>
      <w:r>
        <w:rPr>
          <w:rStyle w:val="HTMLCode"/>
          <w:rFonts w:ascii="Consolas" w:hAnsi="Consolas" w:cs="Consolas"/>
          <w:color w:val="4E4E4E"/>
          <w:sz w:val="22"/>
          <w:szCs w:val="22"/>
          <w:bdr w:val="none" w:sz="0" w:space="0" w:color="auto" w:frame="1"/>
        </w:rPr>
        <w:t>ul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primary</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links</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padding</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0</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0</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0</w:t>
      </w:r>
      <w:r>
        <w:rPr>
          <w:rStyle w:val="HTMLCode"/>
          <w:rFonts w:ascii="Consolas" w:hAnsi="Consolas" w:cs="Consolas"/>
          <w:color w:val="4E4E4E"/>
          <w:sz w:val="22"/>
          <w:szCs w:val="22"/>
          <w:bdr w:val="none" w:sz="0" w:space="0" w:color="auto" w:frame="1"/>
        </w:rPr>
        <w:t xml:space="preserve"> 1em</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float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right</w:t>
      </w:r>
      <w:r>
        <w:rPr>
          <w:rStyle w:val="token"/>
          <w:rFonts w:ascii="inherit" w:hAnsi="inherit" w:cs="Consolas"/>
          <w:color w:val="555555"/>
          <w:sz w:val="22"/>
          <w:szCs w:val="22"/>
          <w:bdr w:val="none" w:sz="0" w:space="0" w:color="auto" w:frame="1"/>
        </w:rPr>
        <w:t>;</w:t>
      </w:r>
    </w:p>
    <w:p w:rsidR="005008AE" w:rsidRDefault="005008AE" w:rsidP="005008AE">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5008AE" w:rsidRDefault="005008AE" w:rsidP="005008A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While working with the main CSS file, this makes it easier to spot where changes may be needed in the RTL style.</w:t>
      </w:r>
    </w:p>
    <w:p w:rsidR="005008AE" w:rsidRDefault="005008AE" w:rsidP="005008AE">
      <w:pPr>
        <w:pStyle w:val="NormalWeb"/>
        <w:shd w:val="clear" w:color="auto" w:fill="FFFFFF"/>
        <w:spacing w:before="0" w:beforeAutospacing="0" w:after="0" w:afterAutospacing="0"/>
        <w:textAlignment w:val="baseline"/>
        <w:rPr>
          <w:rFonts w:ascii="Ubuntu" w:hAnsi="Ubuntu"/>
          <w:color w:val="222222"/>
        </w:rPr>
      </w:pPr>
      <w:r>
        <w:rPr>
          <w:rStyle w:val="Emphasis"/>
          <w:rFonts w:ascii="inherit" w:eastAsiaTheme="majorEastAsia" w:hAnsi="inherit"/>
          <w:color w:val="222222"/>
          <w:bdr w:val="none" w:sz="0" w:space="0" w:color="auto" w:frame="1"/>
        </w:rPr>
        <w:t>Note that if your theme</w:t>
      </w:r>
      <w:r>
        <w:rPr>
          <w:rStyle w:val="apple-converted-space"/>
          <w:rFonts w:ascii="inherit" w:hAnsi="inherit"/>
          <w:i/>
          <w:iCs/>
          <w:color w:val="222222"/>
          <w:bdr w:val="none" w:sz="0" w:space="0" w:color="auto" w:frame="1"/>
        </w:rPr>
        <w:t> </w:t>
      </w:r>
      <w:hyperlink r:id="rId37" w:anchor="styles-override-module" w:history="1">
        <w:r>
          <w:rPr>
            <w:rStyle w:val="Hyperlink"/>
            <w:rFonts w:ascii="inherit" w:hAnsi="inherit"/>
            <w:i/>
            <w:iCs/>
            <w:color w:val="0678BE"/>
            <w:bdr w:val="none" w:sz="0" w:space="0" w:color="auto" w:frame="1"/>
          </w:rPr>
          <w:t>overrides a module style</w:t>
        </w:r>
      </w:hyperlink>
      <w:r>
        <w:rPr>
          <w:rStyle w:val="Emphasis"/>
          <w:rFonts w:ascii="inherit" w:eastAsiaTheme="majorEastAsia" w:hAnsi="inherit"/>
          <w:color w:val="222222"/>
          <w:bdr w:val="none" w:sz="0" w:space="0" w:color="auto" w:frame="1"/>
        </w:rPr>
        <w:t>, the associated RTL style will be omitted unless it is present in your theme.</w:t>
      </w:r>
    </w:p>
    <w:p w:rsidR="005008AE" w:rsidRPr="005008AE" w:rsidRDefault="005008AE">
      <w:pPr>
        <w:rPr>
          <w:rFonts w:ascii="Verdana" w:hAnsi="Verdana"/>
          <w:b/>
        </w:rPr>
      </w:pPr>
      <w:bookmarkStart w:id="1" w:name="_GoBack"/>
      <w:bookmarkEnd w:id="1"/>
    </w:p>
    <w:sectPr w:rsidR="005008AE" w:rsidRPr="0050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Neue">
    <w:panose1 w:val="00000000000000000000"/>
    <w:charset w:val="00"/>
    <w:family w:val="auto"/>
    <w:notTrueType/>
    <w:pitch w:val="default"/>
    <w:sig w:usb0="00000003" w:usb1="00000000" w:usb2="00000000" w:usb3="00000000" w:csb0="00000001" w:csb1="00000000"/>
  </w:font>
  <w:font w:name="HelveticaNeue-Bold">
    <w:panose1 w:val="00000000000000000000"/>
    <w:charset w:val="00"/>
    <w:family w:val="auto"/>
    <w:notTrueType/>
    <w:pitch w:val="default"/>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34905"/>
    <w:multiLevelType w:val="multilevel"/>
    <w:tmpl w:val="F1FA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364D29"/>
    <w:multiLevelType w:val="multilevel"/>
    <w:tmpl w:val="D8D8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672E6D"/>
    <w:multiLevelType w:val="multilevel"/>
    <w:tmpl w:val="92B8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BD22AD"/>
    <w:multiLevelType w:val="multilevel"/>
    <w:tmpl w:val="0E6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395"/>
    <w:rsid w:val="00017C2B"/>
    <w:rsid w:val="00170395"/>
    <w:rsid w:val="003205CA"/>
    <w:rsid w:val="00344574"/>
    <w:rsid w:val="005008AE"/>
    <w:rsid w:val="00587F2F"/>
    <w:rsid w:val="00835DEE"/>
    <w:rsid w:val="00A8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7C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7F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08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8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395"/>
    <w:rPr>
      <w:color w:val="0000FF" w:themeColor="hyperlink"/>
      <w:u w:val="single"/>
    </w:rPr>
  </w:style>
  <w:style w:type="character" w:customStyle="1" w:styleId="Heading1Char">
    <w:name w:val="Heading 1 Char"/>
    <w:basedOn w:val="DefaultParagraphFont"/>
    <w:link w:val="Heading1"/>
    <w:uiPriority w:val="9"/>
    <w:rsid w:val="00017C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87F2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87F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7F2F"/>
    <w:rPr>
      <w:rFonts w:ascii="Courier New" w:eastAsia="Times New Roman" w:hAnsi="Courier New" w:cs="Courier New"/>
      <w:sz w:val="20"/>
      <w:szCs w:val="20"/>
    </w:rPr>
  </w:style>
  <w:style w:type="character" w:customStyle="1" w:styleId="token">
    <w:name w:val="token"/>
    <w:basedOn w:val="DefaultParagraphFont"/>
    <w:rsid w:val="00587F2F"/>
  </w:style>
  <w:style w:type="paragraph" w:styleId="HTMLPreformatted">
    <w:name w:val="HTML Preformatted"/>
    <w:basedOn w:val="Normal"/>
    <w:link w:val="HTMLPreformattedChar"/>
    <w:uiPriority w:val="99"/>
    <w:semiHidden/>
    <w:unhideWhenUsed/>
    <w:rsid w:val="00587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F2F"/>
    <w:rPr>
      <w:rFonts w:ascii="Courier New" w:eastAsia="Times New Roman" w:hAnsi="Courier New" w:cs="Courier New"/>
      <w:sz w:val="20"/>
      <w:szCs w:val="20"/>
    </w:rPr>
  </w:style>
  <w:style w:type="character" w:customStyle="1" w:styleId="apple-converted-space">
    <w:name w:val="apple-converted-space"/>
    <w:basedOn w:val="DefaultParagraphFont"/>
    <w:rsid w:val="00587F2F"/>
  </w:style>
  <w:style w:type="character" w:styleId="Emphasis">
    <w:name w:val="Emphasis"/>
    <w:basedOn w:val="DefaultParagraphFont"/>
    <w:uiPriority w:val="20"/>
    <w:qFormat/>
    <w:rsid w:val="00587F2F"/>
    <w:rPr>
      <w:i/>
      <w:iCs/>
    </w:rPr>
  </w:style>
  <w:style w:type="character" w:customStyle="1" w:styleId="Heading3Char">
    <w:name w:val="Heading 3 Char"/>
    <w:basedOn w:val="DefaultParagraphFont"/>
    <w:link w:val="Heading3"/>
    <w:uiPriority w:val="9"/>
    <w:semiHidden/>
    <w:rsid w:val="005008A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008AE"/>
    <w:rPr>
      <w:b/>
      <w:bCs/>
    </w:rPr>
  </w:style>
  <w:style w:type="character" w:customStyle="1" w:styleId="Heading4Char">
    <w:name w:val="Heading 4 Char"/>
    <w:basedOn w:val="DefaultParagraphFont"/>
    <w:link w:val="Heading4"/>
    <w:uiPriority w:val="9"/>
    <w:semiHidden/>
    <w:rsid w:val="005008AE"/>
    <w:rPr>
      <w:rFonts w:asciiTheme="majorHAnsi" w:eastAsiaTheme="majorEastAsia" w:hAnsiTheme="majorHAnsi" w:cstheme="majorBidi"/>
      <w:b/>
      <w:bCs/>
      <w:i/>
      <w:iCs/>
      <w:color w:val="4F81BD" w:themeColor="accent1"/>
    </w:rPr>
  </w:style>
  <w:style w:type="character" w:customStyle="1" w:styleId="pane-title">
    <w:name w:val="pane-title"/>
    <w:basedOn w:val="DefaultParagraphFont"/>
    <w:rsid w:val="005008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7C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7F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08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8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395"/>
    <w:rPr>
      <w:color w:val="0000FF" w:themeColor="hyperlink"/>
      <w:u w:val="single"/>
    </w:rPr>
  </w:style>
  <w:style w:type="character" w:customStyle="1" w:styleId="Heading1Char">
    <w:name w:val="Heading 1 Char"/>
    <w:basedOn w:val="DefaultParagraphFont"/>
    <w:link w:val="Heading1"/>
    <w:uiPriority w:val="9"/>
    <w:rsid w:val="00017C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87F2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87F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7F2F"/>
    <w:rPr>
      <w:rFonts w:ascii="Courier New" w:eastAsia="Times New Roman" w:hAnsi="Courier New" w:cs="Courier New"/>
      <w:sz w:val="20"/>
      <w:szCs w:val="20"/>
    </w:rPr>
  </w:style>
  <w:style w:type="character" w:customStyle="1" w:styleId="token">
    <w:name w:val="token"/>
    <w:basedOn w:val="DefaultParagraphFont"/>
    <w:rsid w:val="00587F2F"/>
  </w:style>
  <w:style w:type="paragraph" w:styleId="HTMLPreformatted">
    <w:name w:val="HTML Preformatted"/>
    <w:basedOn w:val="Normal"/>
    <w:link w:val="HTMLPreformattedChar"/>
    <w:uiPriority w:val="99"/>
    <w:semiHidden/>
    <w:unhideWhenUsed/>
    <w:rsid w:val="00587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F2F"/>
    <w:rPr>
      <w:rFonts w:ascii="Courier New" w:eastAsia="Times New Roman" w:hAnsi="Courier New" w:cs="Courier New"/>
      <w:sz w:val="20"/>
      <w:szCs w:val="20"/>
    </w:rPr>
  </w:style>
  <w:style w:type="character" w:customStyle="1" w:styleId="apple-converted-space">
    <w:name w:val="apple-converted-space"/>
    <w:basedOn w:val="DefaultParagraphFont"/>
    <w:rsid w:val="00587F2F"/>
  </w:style>
  <w:style w:type="character" w:styleId="Emphasis">
    <w:name w:val="Emphasis"/>
    <w:basedOn w:val="DefaultParagraphFont"/>
    <w:uiPriority w:val="20"/>
    <w:qFormat/>
    <w:rsid w:val="00587F2F"/>
    <w:rPr>
      <w:i/>
      <w:iCs/>
    </w:rPr>
  </w:style>
  <w:style w:type="character" w:customStyle="1" w:styleId="Heading3Char">
    <w:name w:val="Heading 3 Char"/>
    <w:basedOn w:val="DefaultParagraphFont"/>
    <w:link w:val="Heading3"/>
    <w:uiPriority w:val="9"/>
    <w:semiHidden/>
    <w:rsid w:val="005008A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008AE"/>
    <w:rPr>
      <w:b/>
      <w:bCs/>
    </w:rPr>
  </w:style>
  <w:style w:type="character" w:customStyle="1" w:styleId="Heading4Char">
    <w:name w:val="Heading 4 Char"/>
    <w:basedOn w:val="DefaultParagraphFont"/>
    <w:link w:val="Heading4"/>
    <w:uiPriority w:val="9"/>
    <w:semiHidden/>
    <w:rsid w:val="005008AE"/>
    <w:rPr>
      <w:rFonts w:asciiTheme="majorHAnsi" w:eastAsiaTheme="majorEastAsia" w:hAnsiTheme="majorHAnsi" w:cstheme="majorBidi"/>
      <w:b/>
      <w:bCs/>
      <w:i/>
      <w:iCs/>
      <w:color w:val="4F81BD" w:themeColor="accent1"/>
    </w:rPr>
  </w:style>
  <w:style w:type="character" w:customStyle="1" w:styleId="pane-title">
    <w:name w:val="pane-title"/>
    <w:basedOn w:val="DefaultParagraphFont"/>
    <w:rsid w:val="0050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2563">
      <w:bodyDiv w:val="1"/>
      <w:marLeft w:val="0"/>
      <w:marRight w:val="0"/>
      <w:marTop w:val="0"/>
      <w:marBottom w:val="0"/>
      <w:divBdr>
        <w:top w:val="none" w:sz="0" w:space="0" w:color="auto"/>
        <w:left w:val="none" w:sz="0" w:space="0" w:color="auto"/>
        <w:bottom w:val="none" w:sz="0" w:space="0" w:color="auto"/>
        <w:right w:val="none" w:sz="0" w:space="0" w:color="auto"/>
      </w:divBdr>
    </w:div>
    <w:div w:id="161552951">
      <w:bodyDiv w:val="1"/>
      <w:marLeft w:val="0"/>
      <w:marRight w:val="0"/>
      <w:marTop w:val="0"/>
      <w:marBottom w:val="0"/>
      <w:divBdr>
        <w:top w:val="none" w:sz="0" w:space="0" w:color="auto"/>
        <w:left w:val="none" w:sz="0" w:space="0" w:color="auto"/>
        <w:bottom w:val="none" w:sz="0" w:space="0" w:color="auto"/>
        <w:right w:val="none" w:sz="0" w:space="0" w:color="auto"/>
      </w:divBdr>
    </w:div>
    <w:div w:id="337777188">
      <w:bodyDiv w:val="1"/>
      <w:marLeft w:val="0"/>
      <w:marRight w:val="0"/>
      <w:marTop w:val="0"/>
      <w:marBottom w:val="0"/>
      <w:divBdr>
        <w:top w:val="none" w:sz="0" w:space="0" w:color="auto"/>
        <w:left w:val="none" w:sz="0" w:space="0" w:color="auto"/>
        <w:bottom w:val="none" w:sz="0" w:space="0" w:color="auto"/>
        <w:right w:val="none" w:sz="0" w:space="0" w:color="auto"/>
      </w:divBdr>
    </w:div>
    <w:div w:id="465047900">
      <w:bodyDiv w:val="1"/>
      <w:marLeft w:val="0"/>
      <w:marRight w:val="0"/>
      <w:marTop w:val="0"/>
      <w:marBottom w:val="0"/>
      <w:divBdr>
        <w:top w:val="none" w:sz="0" w:space="0" w:color="auto"/>
        <w:left w:val="none" w:sz="0" w:space="0" w:color="auto"/>
        <w:bottom w:val="none" w:sz="0" w:space="0" w:color="auto"/>
        <w:right w:val="none" w:sz="0" w:space="0" w:color="auto"/>
      </w:divBdr>
    </w:div>
    <w:div w:id="810291380">
      <w:bodyDiv w:val="1"/>
      <w:marLeft w:val="0"/>
      <w:marRight w:val="0"/>
      <w:marTop w:val="0"/>
      <w:marBottom w:val="0"/>
      <w:divBdr>
        <w:top w:val="none" w:sz="0" w:space="0" w:color="auto"/>
        <w:left w:val="none" w:sz="0" w:space="0" w:color="auto"/>
        <w:bottom w:val="none" w:sz="0" w:space="0" w:color="auto"/>
        <w:right w:val="none" w:sz="0" w:space="0" w:color="auto"/>
      </w:divBdr>
      <w:divsChild>
        <w:div w:id="2964612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834959597">
      <w:bodyDiv w:val="1"/>
      <w:marLeft w:val="0"/>
      <w:marRight w:val="0"/>
      <w:marTop w:val="0"/>
      <w:marBottom w:val="0"/>
      <w:divBdr>
        <w:top w:val="none" w:sz="0" w:space="0" w:color="auto"/>
        <w:left w:val="none" w:sz="0" w:space="0" w:color="auto"/>
        <w:bottom w:val="none" w:sz="0" w:space="0" w:color="auto"/>
        <w:right w:val="none" w:sz="0" w:space="0" w:color="auto"/>
      </w:divBdr>
    </w:div>
    <w:div w:id="1061715039">
      <w:bodyDiv w:val="1"/>
      <w:marLeft w:val="0"/>
      <w:marRight w:val="0"/>
      <w:marTop w:val="0"/>
      <w:marBottom w:val="0"/>
      <w:divBdr>
        <w:top w:val="none" w:sz="0" w:space="0" w:color="auto"/>
        <w:left w:val="none" w:sz="0" w:space="0" w:color="auto"/>
        <w:bottom w:val="none" w:sz="0" w:space="0" w:color="auto"/>
        <w:right w:val="none" w:sz="0" w:space="0" w:color="auto"/>
      </w:divBdr>
    </w:div>
    <w:div w:id="1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2030907605">
          <w:marLeft w:val="0"/>
          <w:marRight w:val="0"/>
          <w:marTop w:val="0"/>
          <w:marBottom w:val="0"/>
          <w:divBdr>
            <w:top w:val="none" w:sz="0" w:space="0" w:color="auto"/>
            <w:left w:val="none" w:sz="0" w:space="0" w:color="auto"/>
            <w:bottom w:val="none" w:sz="0" w:space="0" w:color="auto"/>
            <w:right w:val="none" w:sz="0" w:space="0" w:color="auto"/>
          </w:divBdr>
          <w:divsChild>
            <w:div w:id="2041666800">
              <w:marLeft w:val="0"/>
              <w:marRight w:val="0"/>
              <w:marTop w:val="0"/>
              <w:marBottom w:val="0"/>
              <w:divBdr>
                <w:top w:val="none" w:sz="0" w:space="0" w:color="auto"/>
                <w:left w:val="none" w:sz="0" w:space="0" w:color="auto"/>
                <w:bottom w:val="none" w:sz="0" w:space="0" w:color="auto"/>
                <w:right w:val="none" w:sz="0" w:space="0" w:color="auto"/>
              </w:divBdr>
            </w:div>
          </w:divsChild>
        </w:div>
        <w:div w:id="777067527">
          <w:marLeft w:val="0"/>
          <w:marRight w:val="0"/>
          <w:marTop w:val="0"/>
          <w:marBottom w:val="600"/>
          <w:divBdr>
            <w:top w:val="none" w:sz="0" w:space="0" w:color="auto"/>
            <w:left w:val="none" w:sz="0" w:space="0" w:color="auto"/>
            <w:bottom w:val="none" w:sz="0" w:space="0" w:color="auto"/>
            <w:right w:val="none" w:sz="0" w:space="0" w:color="auto"/>
          </w:divBdr>
          <w:divsChild>
            <w:div w:id="1930503428">
              <w:marLeft w:val="0"/>
              <w:marRight w:val="0"/>
              <w:marTop w:val="0"/>
              <w:marBottom w:val="0"/>
              <w:divBdr>
                <w:top w:val="none" w:sz="0" w:space="0" w:color="auto"/>
                <w:left w:val="none" w:sz="0" w:space="0" w:color="auto"/>
                <w:bottom w:val="none" w:sz="0" w:space="0" w:color="auto"/>
                <w:right w:val="none" w:sz="0" w:space="0" w:color="auto"/>
              </w:divBdr>
            </w:div>
          </w:divsChild>
        </w:div>
        <w:div w:id="1696425559">
          <w:marLeft w:val="0"/>
          <w:marRight w:val="0"/>
          <w:marTop w:val="240"/>
          <w:marBottom w:val="480"/>
          <w:divBdr>
            <w:top w:val="none" w:sz="0" w:space="0" w:color="auto"/>
            <w:left w:val="none" w:sz="0" w:space="0" w:color="auto"/>
            <w:bottom w:val="none" w:sz="0" w:space="0" w:color="auto"/>
            <w:right w:val="none" w:sz="0" w:space="0" w:color="auto"/>
          </w:divBdr>
          <w:divsChild>
            <w:div w:id="326177115">
              <w:marLeft w:val="0"/>
              <w:marRight w:val="0"/>
              <w:marTop w:val="0"/>
              <w:marBottom w:val="0"/>
              <w:divBdr>
                <w:top w:val="none" w:sz="0" w:space="0" w:color="auto"/>
                <w:left w:val="none" w:sz="0" w:space="0" w:color="auto"/>
                <w:bottom w:val="none" w:sz="0" w:space="0" w:color="auto"/>
                <w:right w:val="none" w:sz="0" w:space="0" w:color="auto"/>
              </w:divBdr>
              <w:divsChild>
                <w:div w:id="594940383">
                  <w:marLeft w:val="0"/>
                  <w:marRight w:val="0"/>
                  <w:marTop w:val="0"/>
                  <w:marBottom w:val="0"/>
                  <w:divBdr>
                    <w:top w:val="none" w:sz="0" w:space="0" w:color="auto"/>
                    <w:left w:val="none" w:sz="0" w:space="0" w:color="auto"/>
                    <w:bottom w:val="none" w:sz="0" w:space="0" w:color="auto"/>
                    <w:right w:val="none" w:sz="0" w:space="0" w:color="auto"/>
                  </w:divBdr>
                  <w:divsChild>
                    <w:div w:id="1981689059">
                      <w:marLeft w:val="0"/>
                      <w:marRight w:val="0"/>
                      <w:marTop w:val="0"/>
                      <w:marBottom w:val="0"/>
                      <w:divBdr>
                        <w:top w:val="none" w:sz="0" w:space="0" w:color="auto"/>
                        <w:left w:val="none" w:sz="0" w:space="0" w:color="auto"/>
                        <w:bottom w:val="none" w:sz="0" w:space="0" w:color="auto"/>
                        <w:right w:val="none" w:sz="0" w:space="0" w:color="auto"/>
                      </w:divBdr>
                      <w:divsChild>
                        <w:div w:id="1233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2779">
      <w:bodyDiv w:val="1"/>
      <w:marLeft w:val="0"/>
      <w:marRight w:val="0"/>
      <w:marTop w:val="0"/>
      <w:marBottom w:val="0"/>
      <w:divBdr>
        <w:top w:val="none" w:sz="0" w:space="0" w:color="auto"/>
        <w:left w:val="none" w:sz="0" w:space="0" w:color="auto"/>
        <w:bottom w:val="none" w:sz="0" w:space="0" w:color="auto"/>
        <w:right w:val="none" w:sz="0" w:space="0" w:color="auto"/>
      </w:divBdr>
    </w:div>
    <w:div w:id="1368338646">
      <w:bodyDiv w:val="1"/>
      <w:marLeft w:val="0"/>
      <w:marRight w:val="0"/>
      <w:marTop w:val="0"/>
      <w:marBottom w:val="0"/>
      <w:divBdr>
        <w:top w:val="none" w:sz="0" w:space="0" w:color="auto"/>
        <w:left w:val="none" w:sz="0" w:space="0" w:color="auto"/>
        <w:bottom w:val="none" w:sz="0" w:space="0" w:color="auto"/>
        <w:right w:val="none" w:sz="0" w:space="0" w:color="auto"/>
      </w:divBdr>
    </w:div>
    <w:div w:id="1446534354">
      <w:bodyDiv w:val="1"/>
      <w:marLeft w:val="0"/>
      <w:marRight w:val="0"/>
      <w:marTop w:val="0"/>
      <w:marBottom w:val="0"/>
      <w:divBdr>
        <w:top w:val="none" w:sz="0" w:space="0" w:color="auto"/>
        <w:left w:val="none" w:sz="0" w:space="0" w:color="auto"/>
        <w:bottom w:val="none" w:sz="0" w:space="0" w:color="auto"/>
        <w:right w:val="none" w:sz="0" w:space="0" w:color="auto"/>
      </w:divBdr>
    </w:div>
    <w:div w:id="1508207647">
      <w:bodyDiv w:val="1"/>
      <w:marLeft w:val="0"/>
      <w:marRight w:val="0"/>
      <w:marTop w:val="0"/>
      <w:marBottom w:val="0"/>
      <w:divBdr>
        <w:top w:val="none" w:sz="0" w:space="0" w:color="auto"/>
        <w:left w:val="none" w:sz="0" w:space="0" w:color="auto"/>
        <w:bottom w:val="none" w:sz="0" w:space="0" w:color="auto"/>
        <w:right w:val="none" w:sz="0" w:space="0" w:color="auto"/>
      </w:divBdr>
    </w:div>
    <w:div w:id="1539507351">
      <w:bodyDiv w:val="1"/>
      <w:marLeft w:val="0"/>
      <w:marRight w:val="0"/>
      <w:marTop w:val="0"/>
      <w:marBottom w:val="0"/>
      <w:divBdr>
        <w:top w:val="none" w:sz="0" w:space="0" w:color="auto"/>
        <w:left w:val="none" w:sz="0" w:space="0" w:color="auto"/>
        <w:bottom w:val="none" w:sz="0" w:space="0" w:color="auto"/>
        <w:right w:val="none" w:sz="0" w:space="0" w:color="auto"/>
      </w:divBdr>
    </w:div>
    <w:div w:id="1582789829">
      <w:bodyDiv w:val="1"/>
      <w:marLeft w:val="0"/>
      <w:marRight w:val="0"/>
      <w:marTop w:val="0"/>
      <w:marBottom w:val="0"/>
      <w:divBdr>
        <w:top w:val="none" w:sz="0" w:space="0" w:color="auto"/>
        <w:left w:val="none" w:sz="0" w:space="0" w:color="auto"/>
        <w:bottom w:val="none" w:sz="0" w:space="0" w:color="auto"/>
        <w:right w:val="none" w:sz="0" w:space="0" w:color="auto"/>
      </w:divBdr>
    </w:div>
    <w:div w:id="1614095421">
      <w:bodyDiv w:val="1"/>
      <w:marLeft w:val="0"/>
      <w:marRight w:val="0"/>
      <w:marTop w:val="0"/>
      <w:marBottom w:val="0"/>
      <w:divBdr>
        <w:top w:val="none" w:sz="0" w:space="0" w:color="auto"/>
        <w:left w:val="none" w:sz="0" w:space="0" w:color="auto"/>
        <w:bottom w:val="none" w:sz="0" w:space="0" w:color="auto"/>
        <w:right w:val="none" w:sz="0" w:space="0" w:color="auto"/>
      </w:divBdr>
    </w:div>
    <w:div w:id="1735394045">
      <w:bodyDiv w:val="1"/>
      <w:marLeft w:val="0"/>
      <w:marRight w:val="0"/>
      <w:marTop w:val="0"/>
      <w:marBottom w:val="0"/>
      <w:divBdr>
        <w:top w:val="none" w:sz="0" w:space="0" w:color="auto"/>
        <w:left w:val="none" w:sz="0" w:space="0" w:color="auto"/>
        <w:bottom w:val="none" w:sz="0" w:space="0" w:color="auto"/>
        <w:right w:val="none" w:sz="0" w:space="0" w:color="auto"/>
      </w:divBdr>
    </w:div>
    <w:div w:id="1829438327">
      <w:bodyDiv w:val="1"/>
      <w:marLeft w:val="0"/>
      <w:marRight w:val="0"/>
      <w:marTop w:val="0"/>
      <w:marBottom w:val="0"/>
      <w:divBdr>
        <w:top w:val="none" w:sz="0" w:space="0" w:color="auto"/>
        <w:left w:val="none" w:sz="0" w:space="0" w:color="auto"/>
        <w:bottom w:val="none" w:sz="0" w:space="0" w:color="auto"/>
        <w:right w:val="none" w:sz="0" w:space="0" w:color="auto"/>
      </w:divBdr>
    </w:div>
    <w:div w:id="1886526850">
      <w:bodyDiv w:val="1"/>
      <w:marLeft w:val="0"/>
      <w:marRight w:val="0"/>
      <w:marTop w:val="0"/>
      <w:marBottom w:val="0"/>
      <w:divBdr>
        <w:top w:val="none" w:sz="0" w:space="0" w:color="auto"/>
        <w:left w:val="none" w:sz="0" w:space="0" w:color="auto"/>
        <w:bottom w:val="none" w:sz="0" w:space="0" w:color="auto"/>
        <w:right w:val="none" w:sz="0" w:space="0" w:color="auto"/>
      </w:divBdr>
    </w:div>
    <w:div w:id="199336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upal.org/node/225868" TargetMode="External"/><Relationship Id="rId13" Type="http://schemas.openxmlformats.org/officeDocument/2006/relationships/hyperlink" Target="https://www.drupal.org/node/171205" TargetMode="External"/><Relationship Id="rId18" Type="http://schemas.openxmlformats.org/officeDocument/2006/relationships/hyperlink" Target="https://www.drupal.org/docs/7/theming/working-with-css/adding-style-sheets-from-info-files" TargetMode="External"/><Relationship Id="rId26" Type="http://schemas.openxmlformats.org/officeDocument/2006/relationships/hyperlink" Target="http://lesscss.org/"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drupal.org/node/171209" TargetMode="External"/><Relationship Id="rId34" Type="http://schemas.openxmlformats.org/officeDocument/2006/relationships/hyperlink" Target="http://drupal.org/node/104319" TargetMode="External"/><Relationship Id="rId7" Type="http://schemas.openxmlformats.org/officeDocument/2006/relationships/hyperlink" Target="https://drupal.org/node/171209" TargetMode="External"/><Relationship Id="rId12" Type="http://schemas.openxmlformats.org/officeDocument/2006/relationships/hyperlink" Target="https://www.drupal.org/node/225125" TargetMode="External"/><Relationship Id="rId17" Type="http://schemas.openxmlformats.org/officeDocument/2006/relationships/hyperlink" Target="http://www.w3.org/TR/CSS21/media.html" TargetMode="External"/><Relationship Id="rId25" Type="http://schemas.openxmlformats.org/officeDocument/2006/relationships/hyperlink" Target="http://drupal.org/project/omega" TargetMode="External"/><Relationship Id="rId33" Type="http://schemas.openxmlformats.org/officeDocument/2006/relationships/hyperlink" Target="http://compass-style.org/help/tutorials/production-cs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rupal.org/node/337176" TargetMode="External"/><Relationship Id="rId20" Type="http://schemas.openxmlformats.org/officeDocument/2006/relationships/hyperlink" Target="https://api.drupal.org/api/drupal/developer%21topics%21forms_api_reference.html/7" TargetMode="External"/><Relationship Id="rId29" Type="http://schemas.openxmlformats.org/officeDocument/2006/relationships/hyperlink" Target="http://compass-style.org/" TargetMode="External"/><Relationship Id="rId1" Type="http://schemas.openxmlformats.org/officeDocument/2006/relationships/numbering" Target="numbering.xml"/><Relationship Id="rId6" Type="http://schemas.openxmlformats.org/officeDocument/2006/relationships/hyperlink" Target="https://drupal.org/node/263967" TargetMode="External"/><Relationship Id="rId11" Type="http://schemas.openxmlformats.org/officeDocument/2006/relationships/hyperlink" Target="https://www.drupal.org/node/337176" TargetMode="External"/><Relationship Id="rId24" Type="http://schemas.openxmlformats.org/officeDocument/2006/relationships/hyperlink" Target="http://lesscss.org/" TargetMode="External"/><Relationship Id="rId32" Type="http://schemas.openxmlformats.org/officeDocument/2006/relationships/hyperlink" Target="http://compass-style.org/help/tutorials/command-line/" TargetMode="External"/><Relationship Id="rId37" Type="http://schemas.openxmlformats.org/officeDocument/2006/relationships/hyperlink" Target="https://www.drupal.org/node/171209" TargetMode="External"/><Relationship Id="rId5" Type="http://schemas.openxmlformats.org/officeDocument/2006/relationships/webSettings" Target="webSettings.xml"/><Relationship Id="rId15" Type="http://schemas.openxmlformats.org/officeDocument/2006/relationships/hyperlink" Target="https://www.drupal.org/node/173880" TargetMode="External"/><Relationship Id="rId23" Type="http://schemas.openxmlformats.org/officeDocument/2006/relationships/hyperlink" Target="https://www.drupal.org/node/223430" TargetMode="External"/><Relationship Id="rId28" Type="http://schemas.openxmlformats.org/officeDocument/2006/relationships/hyperlink" Target="http://sass-lang.com/" TargetMode="External"/><Relationship Id="rId36" Type="http://schemas.openxmlformats.org/officeDocument/2006/relationships/hyperlink" Target="https://www.drupal.org/node/778998/discuss" TargetMode="External"/><Relationship Id="rId10" Type="http://schemas.openxmlformats.org/officeDocument/2006/relationships/hyperlink" Target="https://www.drupal.org/node/171206" TargetMode="External"/><Relationship Id="rId19" Type="http://schemas.openxmlformats.org/officeDocument/2006/relationships/hyperlink" Target="https://drupal.org/node/171205" TargetMode="External"/><Relationship Id="rId31" Type="http://schemas.openxmlformats.org/officeDocument/2006/relationships/hyperlink" Target="http://rubyinstaller.org/downloads/" TargetMode="External"/><Relationship Id="rId4" Type="http://schemas.openxmlformats.org/officeDocument/2006/relationships/settings" Target="settings.xml"/><Relationship Id="rId9" Type="http://schemas.openxmlformats.org/officeDocument/2006/relationships/hyperlink" Target="https://www.drupal.org/node/173880" TargetMode="External"/><Relationship Id="rId14" Type="http://schemas.openxmlformats.org/officeDocument/2006/relationships/hyperlink" Target="https://www.drupal.org/node/225868" TargetMode="External"/><Relationship Id="rId22" Type="http://schemas.openxmlformats.org/officeDocument/2006/relationships/hyperlink" Target="http://example.com/admin" TargetMode="External"/><Relationship Id="rId27" Type="http://schemas.openxmlformats.org/officeDocument/2006/relationships/hyperlink" Target="http://sass-lang.com/" TargetMode="External"/><Relationship Id="rId30" Type="http://schemas.openxmlformats.org/officeDocument/2006/relationships/hyperlink" Target="http://noeticforce.com/sass-css-preprocessor-framework-getting-started-guide" TargetMode="External"/><Relationship Id="rId35" Type="http://schemas.openxmlformats.org/officeDocument/2006/relationships/hyperlink" Target="http://drupal.org/node/778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17</Pages>
  <Words>4694</Words>
  <Characters>26758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31390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tatkare</dc:creator>
  <cp:lastModifiedBy>Amol tatkare</cp:lastModifiedBy>
  <cp:revision>5</cp:revision>
  <dcterms:created xsi:type="dcterms:W3CDTF">2016-12-29T12:40:00Z</dcterms:created>
  <dcterms:modified xsi:type="dcterms:W3CDTF">2016-12-29T15:59:00Z</dcterms:modified>
</cp:coreProperties>
</file>